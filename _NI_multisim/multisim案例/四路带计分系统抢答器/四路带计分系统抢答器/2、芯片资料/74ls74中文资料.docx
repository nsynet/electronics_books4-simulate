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85" w:type="pct"/>
        <w:tblCellSpacing w:w="0" w:type="dxa"/>
        <w:tblInd w:w="-14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47"/>
      </w:tblGrid>
      <w:tr w:rsidR="00B715E0" w:rsidRPr="00B715E0" w:rsidTr="00B715E0">
        <w:trPr>
          <w:tblCellSpacing w:w="0" w:type="dxa"/>
        </w:trPr>
        <w:tc>
          <w:tcPr>
            <w:tcW w:w="5000" w:type="pct"/>
            <w:vAlign w:val="center"/>
            <w:hideMark/>
          </w:tcPr>
          <w:p w:rsidR="00B715E0" w:rsidRPr="00B715E0" w:rsidRDefault="00B715E0" w:rsidP="00B715E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Verdana" w:eastAsia="宋体" w:hAnsi="Verdana" w:cs="宋体"/>
                <w:b/>
                <w:bCs/>
                <w:color w:val="333333"/>
                <w:kern w:val="36"/>
                <w:sz w:val="48"/>
                <w:szCs w:val="48"/>
              </w:rPr>
            </w:pPr>
            <w:r w:rsidRPr="00B715E0">
              <w:rPr>
                <w:rFonts w:ascii="Verdana" w:eastAsia="宋体" w:hAnsi="Verdana" w:cs="宋体"/>
                <w:b/>
                <w:bCs/>
                <w:color w:val="333333"/>
                <w:kern w:val="36"/>
                <w:sz w:val="48"/>
                <w:szCs w:val="48"/>
              </w:rPr>
              <w:t>74ls74</w:t>
            </w:r>
            <w:r w:rsidRPr="00B715E0">
              <w:rPr>
                <w:rFonts w:ascii="Verdana" w:eastAsia="宋体" w:hAnsi="Verdana" w:cs="宋体"/>
                <w:b/>
                <w:bCs/>
                <w:color w:val="333333"/>
                <w:kern w:val="36"/>
                <w:sz w:val="48"/>
                <w:szCs w:val="48"/>
              </w:rPr>
              <w:t>中文资料</w:t>
            </w:r>
          </w:p>
        </w:tc>
      </w:tr>
      <w:tr w:rsidR="00B715E0" w:rsidRPr="00B715E0" w:rsidTr="00B715E0">
        <w:trPr>
          <w:tblCellSpacing w:w="0" w:type="dxa"/>
        </w:trPr>
        <w:tc>
          <w:tcPr>
            <w:tcW w:w="5000" w:type="pct"/>
            <w:vAlign w:val="center"/>
            <w:hideMark/>
          </w:tcPr>
          <w:p w:rsidR="00B715E0" w:rsidRPr="00B715E0" w:rsidRDefault="00B715E0" w:rsidP="00B715E0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</w:p>
        </w:tc>
      </w:tr>
      <w:tr w:rsidR="00B715E0" w:rsidRPr="00B715E0" w:rsidTr="00B715E0">
        <w:trPr>
          <w:tblCellSpacing w:w="0" w:type="dxa"/>
        </w:trPr>
        <w:tc>
          <w:tcPr>
            <w:tcW w:w="5000" w:type="pct"/>
            <w:vAlign w:val="center"/>
            <w:hideMark/>
          </w:tcPr>
          <w:p w:rsidR="00B715E0" w:rsidRPr="00B715E0" w:rsidRDefault="00B715E0" w:rsidP="00B715E0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B715E0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pict/>
            </w:r>
            <w:r w:rsidRPr="00B715E0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pict/>
            </w:r>
          </w:p>
        </w:tc>
      </w:tr>
    </w:tbl>
    <w:p w:rsidR="00B715E0" w:rsidRPr="00B715E0" w:rsidRDefault="00B715E0" w:rsidP="00B715E0">
      <w:pPr>
        <w:widowControl/>
        <w:jc w:val="left"/>
        <w:rPr>
          <w:rFonts w:ascii="Verdana" w:eastAsia="宋体" w:hAnsi="Verdana" w:cs="宋体"/>
          <w:vanish/>
          <w:color w:val="333333"/>
          <w:kern w:val="0"/>
          <w:sz w:val="18"/>
          <w:szCs w:val="18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6"/>
      </w:tblGrid>
      <w:tr w:rsidR="00B715E0" w:rsidRPr="00B715E0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5E0" w:rsidRPr="00B715E0" w:rsidRDefault="00B715E0" w:rsidP="00B715E0">
            <w:pPr>
              <w:widowControl/>
              <w:jc w:val="left"/>
              <w:rPr>
                <w:ins w:id="0" w:author="Unknown"/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ins w:id="1" w:author="Unknown">
              <w:r w:rsidRPr="00B715E0">
                <w:rPr>
                  <w:rFonts w:ascii="Verdana" w:eastAsia="宋体" w:hAnsi="Verdana" w:cs="宋体"/>
                  <w:color w:val="333333"/>
                  <w:kern w:val="0"/>
                  <w:sz w:val="18"/>
                  <w:szCs w:val="18"/>
                </w:rPr>
                <w:pict/>
              </w:r>
            </w:ins>
            <w:r w:rsidRPr="00B715E0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pict/>
            </w:r>
            <w:ins w:id="2" w:author="Unknown">
              <w:r w:rsidRPr="00B715E0">
                <w:rPr>
                  <w:rFonts w:ascii="Verdana" w:eastAsia="宋体" w:hAnsi="Verdana" w:cs="宋体"/>
                  <w:color w:val="333333"/>
                  <w:kern w:val="0"/>
                  <w:sz w:val="18"/>
                  <w:szCs w:val="18"/>
                </w:rPr>
                <w:t>74LS74</w:t>
              </w:r>
              <w:r w:rsidRPr="00B715E0">
                <w:rPr>
                  <w:rFonts w:ascii="Verdana" w:eastAsia="宋体" w:hAnsi="Verdana" w:cs="宋体"/>
                  <w:color w:val="333333"/>
                  <w:kern w:val="0"/>
                  <w:sz w:val="18"/>
                  <w:szCs w:val="18"/>
                </w:rPr>
                <w:t>内含两个独立的</w:t>
              </w:r>
              <w:r w:rsidRPr="00B715E0">
                <w:rPr>
                  <w:rFonts w:ascii="Verdana" w:eastAsia="宋体" w:hAnsi="Verdana" w:cs="宋体"/>
                  <w:color w:val="333333"/>
                  <w:kern w:val="0"/>
                  <w:sz w:val="18"/>
                  <w:szCs w:val="18"/>
                </w:rPr>
                <w:t>D</w:t>
              </w:r>
              <w:proofErr w:type="gramStart"/>
              <w:r w:rsidRPr="00B715E0">
                <w:rPr>
                  <w:rFonts w:ascii="Verdana" w:eastAsia="宋体" w:hAnsi="Verdana" w:cs="宋体"/>
                  <w:color w:val="333333"/>
                  <w:kern w:val="0"/>
                  <w:sz w:val="18"/>
                  <w:szCs w:val="18"/>
                </w:rPr>
                <w:t>上升沿双</w:t>
              </w:r>
              <w:proofErr w:type="gramEnd"/>
              <w:r w:rsidRPr="00B715E0">
                <w:rPr>
                  <w:rFonts w:ascii="Verdana" w:eastAsia="宋体" w:hAnsi="Verdana" w:cs="宋体"/>
                  <w:color w:val="333333"/>
                  <w:kern w:val="0"/>
                  <w:sz w:val="18"/>
                  <w:szCs w:val="18"/>
                </w:rPr>
                <w:t>d</w:t>
              </w:r>
              <w:r w:rsidRPr="00B715E0">
                <w:rPr>
                  <w:rFonts w:ascii="Verdana" w:eastAsia="宋体" w:hAnsi="Verdana" w:cs="宋体"/>
                  <w:color w:val="333333"/>
                  <w:kern w:val="0"/>
                  <w:sz w:val="18"/>
                  <w:szCs w:val="18"/>
                </w:rPr>
                <w:t>触发器，每个触发器有数据输入（</w:t>
              </w:r>
              <w:r w:rsidRPr="00B715E0">
                <w:rPr>
                  <w:rFonts w:ascii="Verdana" w:eastAsia="宋体" w:hAnsi="Verdana" w:cs="宋体"/>
                  <w:color w:val="333333"/>
                  <w:kern w:val="0"/>
                  <w:sz w:val="18"/>
                  <w:szCs w:val="18"/>
                </w:rPr>
                <w:t>D</w:t>
              </w:r>
              <w:r w:rsidRPr="00B715E0">
                <w:rPr>
                  <w:rFonts w:ascii="Verdana" w:eastAsia="宋体" w:hAnsi="Verdana" w:cs="宋体"/>
                  <w:color w:val="333333"/>
                  <w:kern w:val="0"/>
                  <w:sz w:val="18"/>
                  <w:szCs w:val="18"/>
                </w:rPr>
                <w:t>）、置位输入（</w:t>
              </w:r>
            </w:ins>
            <w:r>
              <w:rPr>
                <w:rFonts w:ascii="Verdana" w:eastAsia="宋体" w:hAnsi="Verdana" w:cs="宋体"/>
                <w:noProof/>
                <w:color w:val="07519A"/>
                <w:kern w:val="0"/>
                <w:sz w:val="18"/>
                <w:szCs w:val="18"/>
              </w:rPr>
              <w:drawing>
                <wp:inline distT="0" distB="0" distL="0" distR="0">
                  <wp:extent cx="238125" cy="219075"/>
                  <wp:effectExtent l="0" t="0" r="9525" b="9525"/>
                  <wp:docPr id="9" name="图片 9" descr="http://www.838dz.com/d/file/ad/PCB/2010-06-04/4ebdfa9570e3f868ff0449b2d0643a26.jpg">
                    <a:hlinkClick xmlns:a="http://schemas.openxmlformats.org/drawingml/2006/main" r:id="rId5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www.838dz.com/d/file/ad/PCB/2010-06-04/4ebdfa9570e3f868ff0449b2d0643a26.jpg">
                            <a:hlinkClick r:id="rId5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ins w:id="3" w:author="Unknown">
              <w:r w:rsidRPr="00B715E0">
                <w:rPr>
                  <w:rFonts w:ascii="Verdana" w:eastAsia="宋体" w:hAnsi="Verdana" w:cs="宋体"/>
                  <w:color w:val="333333"/>
                  <w:kern w:val="0"/>
                  <w:sz w:val="18"/>
                  <w:szCs w:val="18"/>
                </w:rPr>
                <w:t>）复位输入（</w:t>
              </w:r>
            </w:ins>
            <w:r>
              <w:rPr>
                <w:rFonts w:ascii="Verdana" w:eastAsia="宋体" w:hAnsi="Verdana" w:cs="宋体"/>
                <w:noProof/>
                <w:color w:val="07519A"/>
                <w:kern w:val="0"/>
                <w:sz w:val="18"/>
                <w:szCs w:val="18"/>
              </w:rPr>
              <w:drawing>
                <wp:inline distT="0" distB="0" distL="0" distR="0">
                  <wp:extent cx="238125" cy="238125"/>
                  <wp:effectExtent l="0" t="0" r="9525" b="9525"/>
                  <wp:docPr id="8" name="图片 8" descr="http://www.838dz.com/d/file/ad/PCB/2010-06-04/af4cbf06c5e14766ae7583ebb63d10b9.jpg">
                    <a:hlinkClick xmlns:a="http://schemas.openxmlformats.org/drawingml/2006/main" r:id="rId7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www.838dz.com/d/file/ad/PCB/2010-06-04/af4cbf06c5e14766ae7583ebb63d10b9.jpg">
                            <a:hlinkClick r:id="rId7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ins w:id="4" w:author="Unknown">
              <w:r w:rsidRPr="00B715E0">
                <w:rPr>
                  <w:rFonts w:ascii="Verdana" w:eastAsia="宋体" w:hAnsi="Verdana" w:cs="宋体"/>
                  <w:color w:val="333333"/>
                  <w:kern w:val="0"/>
                  <w:sz w:val="18"/>
                  <w:szCs w:val="18"/>
                </w:rPr>
                <w:t>）、时钟输入（</w:t>
              </w:r>
              <w:r w:rsidRPr="00B715E0">
                <w:rPr>
                  <w:rFonts w:ascii="Verdana" w:eastAsia="宋体" w:hAnsi="Verdana" w:cs="宋体"/>
                  <w:color w:val="333333"/>
                  <w:kern w:val="0"/>
                  <w:sz w:val="18"/>
                  <w:szCs w:val="18"/>
                </w:rPr>
                <w:t>CP</w:t>
              </w:r>
              <w:r w:rsidRPr="00B715E0">
                <w:rPr>
                  <w:rFonts w:ascii="Verdana" w:eastAsia="宋体" w:hAnsi="Verdana" w:cs="宋体"/>
                  <w:color w:val="333333"/>
                  <w:kern w:val="0"/>
                  <w:sz w:val="18"/>
                  <w:szCs w:val="18"/>
                </w:rPr>
                <w:t>）和数据输出（</w:t>
              </w:r>
              <w:r w:rsidRPr="00B715E0">
                <w:rPr>
                  <w:rFonts w:ascii="Verdana" w:eastAsia="宋体" w:hAnsi="Verdana" w:cs="宋体"/>
                  <w:color w:val="333333"/>
                  <w:kern w:val="0"/>
                  <w:sz w:val="18"/>
                  <w:szCs w:val="18"/>
                </w:rPr>
                <w:t>Q</w:t>
              </w:r>
              <w:r w:rsidRPr="00B715E0">
                <w:rPr>
                  <w:rFonts w:ascii="Verdana" w:eastAsia="宋体" w:hAnsi="Verdana" w:cs="宋体"/>
                  <w:color w:val="333333"/>
                  <w:kern w:val="0"/>
                  <w:sz w:val="18"/>
                  <w:szCs w:val="18"/>
                </w:rPr>
                <w:t>、</w:t>
              </w:r>
            </w:ins>
            <w:r>
              <w:rPr>
                <w:rFonts w:ascii="Verdana" w:eastAsia="宋体" w:hAnsi="Verdana" w:cs="宋体"/>
                <w:noProof/>
                <w:color w:val="07519A"/>
                <w:kern w:val="0"/>
                <w:sz w:val="18"/>
                <w:szCs w:val="18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7" name="矩形 7" descr="C:\Documents and Settings\00000\Local Settings\Temporary Internet Files\FrontPageTempDir\95e75a17.jpg">
                        <a:hlinkClick xmlns:a="http://schemas.openxmlformats.org/drawingml/2006/main" r:id="rId9" tgtFrame="&quot;_blank&quot;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矩形 7" o:spid="_x0000_s1026" alt="说明: C:\Documents and Settings\00000\Local Settings\Temporary Internet Files\FrontPageTempDir\95e75a17.jpg" href="http://www.838dz.com/d/file/ad/PCB/2010-06-04/http:/www.838dz.com/d/file/ad/PCB/2010-06-04/1005ade40a353ae818358edbc2197f48.jpg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  <w:ins w:id="5" w:author="Unknown">
              <w:r w:rsidRPr="00B715E0">
                <w:rPr>
                  <w:rFonts w:ascii="Verdana" w:eastAsia="宋体" w:hAnsi="Verdana" w:cs="宋体"/>
                  <w:color w:val="333333"/>
                  <w:kern w:val="0"/>
                  <w:sz w:val="18"/>
                  <w:szCs w:val="18"/>
                </w:rPr>
                <w:t>）。</w:t>
              </w:r>
            </w:ins>
            <w:r>
              <w:rPr>
                <w:rFonts w:ascii="Verdana" w:eastAsia="宋体" w:hAnsi="Verdana" w:cs="宋体"/>
                <w:noProof/>
                <w:color w:val="07519A"/>
                <w:kern w:val="0"/>
                <w:sz w:val="18"/>
                <w:szCs w:val="18"/>
              </w:rPr>
              <w:drawing>
                <wp:inline distT="0" distB="0" distL="0" distR="0">
                  <wp:extent cx="238125" cy="219075"/>
                  <wp:effectExtent l="0" t="0" r="9525" b="9525"/>
                  <wp:docPr id="6" name="图片 6" descr="http://www.838dz.com/d/file/ad/PCB/2010-06-04/4ebdfa9570e3f868ff0449b2d0643a26.jpg">
                    <a:hlinkClick xmlns:a="http://schemas.openxmlformats.org/drawingml/2006/main" r:id="rId5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www.838dz.com/d/file/ad/PCB/2010-06-04/4ebdfa9570e3f868ff0449b2d0643a26.jpg">
                            <a:hlinkClick r:id="rId5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ins w:id="6" w:author="Unknown">
              <w:r w:rsidRPr="00B715E0">
                <w:rPr>
                  <w:rFonts w:ascii="Verdana" w:eastAsia="宋体" w:hAnsi="Verdana" w:cs="宋体"/>
                  <w:color w:val="333333"/>
                  <w:kern w:val="0"/>
                  <w:sz w:val="18"/>
                  <w:szCs w:val="18"/>
                </w:rPr>
                <w:t>、</w:t>
              </w:r>
            </w:ins>
            <w:r>
              <w:rPr>
                <w:rFonts w:ascii="Verdana" w:eastAsia="宋体" w:hAnsi="Verdana" w:cs="宋体"/>
                <w:noProof/>
                <w:color w:val="07519A"/>
                <w:kern w:val="0"/>
                <w:sz w:val="18"/>
                <w:szCs w:val="18"/>
              </w:rPr>
              <w:drawing>
                <wp:inline distT="0" distB="0" distL="0" distR="0">
                  <wp:extent cx="238125" cy="238125"/>
                  <wp:effectExtent l="0" t="0" r="9525" b="9525"/>
                  <wp:docPr id="5" name="图片 5" descr="http://www.838dz.com/d/file/ad/PCB/2010-06-04/af4cbf06c5e14766ae7583ebb63d10b9.jpg">
                    <a:hlinkClick xmlns:a="http://schemas.openxmlformats.org/drawingml/2006/main" r:id="rId7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://www.838dz.com/d/file/ad/PCB/2010-06-04/af4cbf06c5e14766ae7583ebb63d10b9.jpg">
                            <a:hlinkClick r:id="rId7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ins w:id="7" w:author="Unknown">
              <w:r w:rsidRPr="00B715E0">
                <w:rPr>
                  <w:rFonts w:ascii="Verdana" w:eastAsia="宋体" w:hAnsi="Verdana" w:cs="宋体"/>
                  <w:color w:val="333333"/>
                  <w:kern w:val="0"/>
                  <w:sz w:val="18"/>
                  <w:szCs w:val="18"/>
                </w:rPr>
                <w:t>的低电平使输出预置或清除，而与其它输入端的电平无关。当</w:t>
              </w:r>
            </w:ins>
            <w:r>
              <w:rPr>
                <w:rFonts w:ascii="Verdana" w:eastAsia="宋体" w:hAnsi="Verdana" w:cs="宋体"/>
                <w:noProof/>
                <w:color w:val="07519A"/>
                <w:kern w:val="0"/>
                <w:sz w:val="18"/>
                <w:szCs w:val="18"/>
              </w:rPr>
              <w:drawing>
                <wp:inline distT="0" distB="0" distL="0" distR="0">
                  <wp:extent cx="238125" cy="219075"/>
                  <wp:effectExtent l="0" t="0" r="9525" b="9525"/>
                  <wp:docPr id="4" name="图片 4" descr="http://www.838dz.com/d/file/ad/PCB/2010-06-04/4ebdfa9570e3f868ff0449b2d0643a26.jpg">
                    <a:hlinkClick xmlns:a="http://schemas.openxmlformats.org/drawingml/2006/main" r:id="rId5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www.838dz.com/d/file/ad/PCB/2010-06-04/4ebdfa9570e3f868ff0449b2d0643a26.jpg">
                            <a:hlinkClick r:id="rId5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ins w:id="8" w:author="Unknown">
              <w:r w:rsidRPr="00B715E0">
                <w:rPr>
                  <w:rFonts w:ascii="Verdana" w:eastAsia="宋体" w:hAnsi="Verdana" w:cs="宋体"/>
                  <w:color w:val="333333"/>
                  <w:kern w:val="0"/>
                  <w:sz w:val="18"/>
                  <w:szCs w:val="18"/>
                </w:rPr>
                <w:t>、</w:t>
              </w:r>
            </w:ins>
            <w:r>
              <w:rPr>
                <w:rFonts w:ascii="Verdana" w:eastAsia="宋体" w:hAnsi="Verdana" w:cs="宋体"/>
                <w:noProof/>
                <w:color w:val="07519A"/>
                <w:kern w:val="0"/>
                <w:sz w:val="18"/>
                <w:szCs w:val="18"/>
              </w:rPr>
              <w:drawing>
                <wp:inline distT="0" distB="0" distL="0" distR="0">
                  <wp:extent cx="238125" cy="238125"/>
                  <wp:effectExtent l="0" t="0" r="9525" b="9525"/>
                  <wp:docPr id="3" name="图片 3" descr="http://www.838dz.com/d/file/ad/PCB/2010-06-04/af4cbf06c5e14766ae7583ebb63d10b9.jpg">
                    <a:hlinkClick xmlns:a="http://schemas.openxmlformats.org/drawingml/2006/main" r:id="rId7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://www.838dz.com/d/file/ad/PCB/2010-06-04/af4cbf06c5e14766ae7583ebb63d10b9.jpg">
                            <a:hlinkClick r:id="rId7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ins w:id="9" w:author="Unknown">
              <w:r w:rsidRPr="00B715E0">
                <w:rPr>
                  <w:rFonts w:ascii="Verdana" w:eastAsia="宋体" w:hAnsi="Verdana" w:cs="宋体"/>
                  <w:color w:val="333333"/>
                  <w:kern w:val="0"/>
                  <w:sz w:val="18"/>
                  <w:szCs w:val="18"/>
                </w:rPr>
                <w:t>均无效（高电平式）时，符合建立时间要求的</w:t>
              </w:r>
              <w:r w:rsidRPr="00B715E0">
                <w:rPr>
                  <w:rFonts w:ascii="Verdana" w:eastAsia="宋体" w:hAnsi="Verdana" w:cs="宋体"/>
                  <w:color w:val="333333"/>
                  <w:kern w:val="0"/>
                  <w:sz w:val="18"/>
                  <w:szCs w:val="18"/>
                </w:rPr>
                <w:t>D</w:t>
              </w:r>
              <w:r w:rsidRPr="00B715E0">
                <w:rPr>
                  <w:rFonts w:ascii="Verdana" w:eastAsia="宋体" w:hAnsi="Verdana" w:cs="宋体"/>
                  <w:color w:val="333333"/>
                  <w:kern w:val="0"/>
                  <w:sz w:val="18"/>
                  <w:szCs w:val="18"/>
                </w:rPr>
                <w:t>数据在</w:t>
              </w:r>
              <w:r w:rsidRPr="00B715E0">
                <w:rPr>
                  <w:rFonts w:ascii="Verdana" w:eastAsia="宋体" w:hAnsi="Verdana" w:cs="宋体"/>
                  <w:color w:val="333333"/>
                  <w:kern w:val="0"/>
                  <w:sz w:val="18"/>
                  <w:szCs w:val="18"/>
                </w:rPr>
                <w:t>CP</w:t>
              </w:r>
              <w:r w:rsidRPr="00B715E0">
                <w:rPr>
                  <w:rFonts w:ascii="Verdana" w:eastAsia="宋体" w:hAnsi="Verdana" w:cs="宋体"/>
                  <w:color w:val="333333"/>
                  <w:kern w:val="0"/>
                  <w:sz w:val="18"/>
                  <w:szCs w:val="18"/>
                </w:rPr>
                <w:t>上升</w:t>
              </w:r>
              <w:proofErr w:type="gramStart"/>
              <w:r w:rsidRPr="00B715E0">
                <w:rPr>
                  <w:rFonts w:ascii="Verdana" w:eastAsia="宋体" w:hAnsi="Verdana" w:cs="宋体"/>
                  <w:color w:val="333333"/>
                  <w:kern w:val="0"/>
                  <w:sz w:val="18"/>
                  <w:szCs w:val="18"/>
                </w:rPr>
                <w:t>沿作用</w:t>
              </w:r>
              <w:proofErr w:type="gramEnd"/>
              <w:r w:rsidRPr="00B715E0">
                <w:rPr>
                  <w:rFonts w:ascii="Verdana" w:eastAsia="宋体" w:hAnsi="Verdana" w:cs="宋体"/>
                  <w:color w:val="333333"/>
                  <w:kern w:val="0"/>
                  <w:sz w:val="18"/>
                  <w:szCs w:val="18"/>
                </w:rPr>
                <w:t>下传送到输出端。</w:t>
              </w:r>
              <w:r w:rsidRPr="00B715E0">
                <w:rPr>
                  <w:rFonts w:ascii="Verdana" w:eastAsia="宋体" w:hAnsi="Verdana" w:cs="宋体"/>
                  <w:vanish/>
                  <w:color w:val="333333"/>
                  <w:kern w:val="0"/>
                  <w:sz w:val="18"/>
                  <w:szCs w:val="18"/>
                </w:rPr>
                <w:t>mpz838</w:t>
              </w:r>
              <w:r w:rsidRPr="00B715E0">
                <w:rPr>
                  <w:rFonts w:ascii="Verdana" w:eastAsia="宋体" w:hAnsi="Verdana" w:cs="宋体"/>
                  <w:vanish/>
                  <w:color w:val="333333"/>
                  <w:kern w:val="0"/>
                  <w:sz w:val="18"/>
                  <w:szCs w:val="18"/>
                </w:rPr>
                <w:t>电子</w:t>
              </w:r>
              <w:r w:rsidRPr="00B715E0">
                <w:rPr>
                  <w:rFonts w:ascii="Verdana" w:eastAsia="宋体" w:hAnsi="Verdana" w:cs="宋体"/>
                  <w:vanish/>
                  <w:color w:val="333333"/>
                  <w:kern w:val="0"/>
                  <w:sz w:val="18"/>
                  <w:szCs w:val="18"/>
                </w:rPr>
                <w:t>-</w:t>
              </w:r>
              <w:r w:rsidRPr="00B715E0">
                <w:rPr>
                  <w:rFonts w:ascii="Verdana" w:eastAsia="宋体" w:hAnsi="Verdana" w:cs="宋体"/>
                  <w:vanish/>
                  <w:color w:val="333333"/>
                  <w:kern w:val="0"/>
                  <w:sz w:val="18"/>
                  <w:szCs w:val="18"/>
                </w:rPr>
                <w:t>技术资料</w:t>
              </w:r>
              <w:r w:rsidRPr="00B715E0">
                <w:rPr>
                  <w:rFonts w:ascii="Verdana" w:eastAsia="宋体" w:hAnsi="Verdana" w:cs="宋体"/>
                  <w:vanish/>
                  <w:color w:val="333333"/>
                  <w:kern w:val="0"/>
                  <w:sz w:val="18"/>
                  <w:szCs w:val="18"/>
                </w:rPr>
                <w:t>-</w:t>
              </w:r>
              <w:r w:rsidRPr="00B715E0">
                <w:rPr>
                  <w:rFonts w:ascii="Verdana" w:eastAsia="宋体" w:hAnsi="Verdana" w:cs="宋体"/>
                  <w:vanish/>
                  <w:color w:val="333333"/>
                  <w:kern w:val="0"/>
                  <w:sz w:val="18"/>
                  <w:szCs w:val="18"/>
                </w:rPr>
                <w:t>电子元件</w:t>
              </w:r>
              <w:r w:rsidRPr="00B715E0">
                <w:rPr>
                  <w:rFonts w:ascii="Verdana" w:eastAsia="宋体" w:hAnsi="Verdana" w:cs="宋体"/>
                  <w:vanish/>
                  <w:color w:val="333333"/>
                  <w:kern w:val="0"/>
                  <w:sz w:val="18"/>
                  <w:szCs w:val="18"/>
                </w:rPr>
                <w:t>-</w:t>
              </w:r>
              <w:r w:rsidRPr="00B715E0">
                <w:rPr>
                  <w:rFonts w:ascii="Verdana" w:eastAsia="宋体" w:hAnsi="Verdana" w:cs="宋体"/>
                  <w:vanish/>
                  <w:color w:val="333333"/>
                  <w:kern w:val="0"/>
                  <w:sz w:val="18"/>
                  <w:szCs w:val="18"/>
                </w:rPr>
                <w:t>电路图</w:t>
              </w:r>
              <w:r w:rsidRPr="00B715E0">
                <w:rPr>
                  <w:rFonts w:ascii="Verdana" w:eastAsia="宋体" w:hAnsi="Verdana" w:cs="宋体"/>
                  <w:vanish/>
                  <w:color w:val="333333"/>
                  <w:kern w:val="0"/>
                  <w:sz w:val="18"/>
                  <w:szCs w:val="18"/>
                </w:rPr>
                <w:t>-</w:t>
              </w:r>
              <w:r w:rsidRPr="00B715E0">
                <w:rPr>
                  <w:rFonts w:ascii="Verdana" w:eastAsia="宋体" w:hAnsi="Verdana" w:cs="宋体"/>
                  <w:vanish/>
                  <w:color w:val="333333"/>
                  <w:kern w:val="0"/>
                  <w:sz w:val="18"/>
                  <w:szCs w:val="18"/>
                </w:rPr>
                <w:t>技术应用网站</w:t>
              </w:r>
              <w:r w:rsidRPr="00B715E0">
                <w:rPr>
                  <w:rFonts w:ascii="Verdana" w:eastAsia="宋体" w:hAnsi="Verdana" w:cs="宋体"/>
                  <w:vanish/>
                  <w:color w:val="333333"/>
                  <w:kern w:val="0"/>
                  <w:sz w:val="18"/>
                  <w:szCs w:val="18"/>
                </w:rPr>
                <w:t>-</w:t>
              </w:r>
              <w:r w:rsidRPr="00B715E0">
                <w:rPr>
                  <w:rFonts w:ascii="Verdana" w:eastAsia="宋体" w:hAnsi="Verdana" w:cs="宋体"/>
                  <w:vanish/>
                  <w:color w:val="333333"/>
                  <w:kern w:val="0"/>
                  <w:sz w:val="18"/>
                  <w:szCs w:val="18"/>
                </w:rPr>
                <w:t>基本知识</w:t>
              </w:r>
              <w:r w:rsidRPr="00B715E0">
                <w:rPr>
                  <w:rFonts w:ascii="Verdana" w:eastAsia="宋体" w:hAnsi="Verdana" w:cs="宋体"/>
                  <w:vanish/>
                  <w:color w:val="333333"/>
                  <w:kern w:val="0"/>
                  <w:sz w:val="18"/>
                  <w:szCs w:val="18"/>
                </w:rPr>
                <w:t>-</w:t>
              </w:r>
              <w:r w:rsidRPr="00B715E0">
                <w:rPr>
                  <w:rFonts w:ascii="Verdana" w:eastAsia="宋体" w:hAnsi="Verdana" w:cs="宋体"/>
                  <w:vanish/>
                  <w:color w:val="333333"/>
                  <w:kern w:val="0"/>
                  <w:sz w:val="18"/>
                  <w:szCs w:val="18"/>
                </w:rPr>
                <w:t>原理</w:t>
              </w:r>
              <w:r w:rsidRPr="00B715E0">
                <w:rPr>
                  <w:rFonts w:ascii="Verdana" w:eastAsia="宋体" w:hAnsi="Verdana" w:cs="宋体"/>
                  <w:vanish/>
                  <w:color w:val="333333"/>
                  <w:kern w:val="0"/>
                  <w:sz w:val="18"/>
                  <w:szCs w:val="18"/>
                </w:rPr>
                <w:t>-</w:t>
              </w:r>
              <w:r w:rsidRPr="00B715E0">
                <w:rPr>
                  <w:rFonts w:ascii="Verdana" w:eastAsia="宋体" w:hAnsi="Verdana" w:cs="宋体"/>
                  <w:vanish/>
                  <w:color w:val="333333"/>
                  <w:kern w:val="0"/>
                  <w:sz w:val="18"/>
                  <w:szCs w:val="18"/>
                </w:rPr>
                <w:t>维修</w:t>
              </w:r>
              <w:r w:rsidRPr="00B715E0">
                <w:rPr>
                  <w:rFonts w:ascii="Verdana" w:eastAsia="宋体" w:hAnsi="Verdana" w:cs="宋体"/>
                  <w:vanish/>
                  <w:color w:val="333333"/>
                  <w:kern w:val="0"/>
                  <w:sz w:val="18"/>
                  <w:szCs w:val="18"/>
                </w:rPr>
                <w:t>-</w:t>
              </w:r>
              <w:r w:rsidRPr="00B715E0">
                <w:rPr>
                  <w:rFonts w:ascii="Verdana" w:eastAsia="宋体" w:hAnsi="Verdana" w:cs="宋体"/>
                  <w:vanish/>
                  <w:color w:val="333333"/>
                  <w:kern w:val="0"/>
                  <w:sz w:val="18"/>
                  <w:szCs w:val="18"/>
                </w:rPr>
                <w:t>作用</w:t>
              </w:r>
              <w:r w:rsidRPr="00B715E0">
                <w:rPr>
                  <w:rFonts w:ascii="Verdana" w:eastAsia="宋体" w:hAnsi="Verdana" w:cs="宋体"/>
                  <w:vanish/>
                  <w:color w:val="333333"/>
                  <w:kern w:val="0"/>
                  <w:sz w:val="18"/>
                  <w:szCs w:val="18"/>
                </w:rPr>
                <w:t>-</w:t>
              </w:r>
              <w:r w:rsidRPr="00B715E0">
                <w:rPr>
                  <w:rFonts w:ascii="Verdana" w:eastAsia="宋体" w:hAnsi="Verdana" w:cs="宋体"/>
                  <w:vanish/>
                  <w:color w:val="333333"/>
                  <w:kern w:val="0"/>
                  <w:sz w:val="18"/>
                  <w:szCs w:val="18"/>
                </w:rPr>
                <w:t>参数</w:t>
              </w:r>
              <w:r w:rsidRPr="00B715E0">
                <w:rPr>
                  <w:rFonts w:ascii="Verdana" w:eastAsia="宋体" w:hAnsi="Verdana" w:cs="宋体"/>
                  <w:vanish/>
                  <w:color w:val="333333"/>
                  <w:kern w:val="0"/>
                  <w:sz w:val="18"/>
                  <w:szCs w:val="18"/>
                </w:rPr>
                <w:t>-</w:t>
              </w:r>
              <w:r w:rsidRPr="00B715E0">
                <w:rPr>
                  <w:rFonts w:ascii="Verdana" w:eastAsia="宋体" w:hAnsi="Verdana" w:cs="宋体"/>
                  <w:vanish/>
                  <w:color w:val="333333"/>
                  <w:kern w:val="0"/>
                  <w:sz w:val="18"/>
                  <w:szCs w:val="18"/>
                </w:rPr>
                <w:t>电子元器件符号</w:t>
              </w:r>
              <w:r w:rsidRPr="00B715E0">
                <w:rPr>
                  <w:rFonts w:ascii="Verdana" w:eastAsia="宋体" w:hAnsi="Verdana" w:cs="宋体"/>
                  <w:vanish/>
                  <w:color w:val="333333"/>
                  <w:kern w:val="0"/>
                  <w:sz w:val="18"/>
                  <w:szCs w:val="18"/>
                </w:rPr>
                <w:t>-</w:t>
              </w:r>
              <w:r w:rsidRPr="00B715E0">
                <w:rPr>
                  <w:rFonts w:ascii="Verdana" w:eastAsia="宋体" w:hAnsi="Verdana" w:cs="宋体"/>
                  <w:vanish/>
                  <w:color w:val="333333"/>
                  <w:kern w:val="0"/>
                  <w:sz w:val="18"/>
                  <w:szCs w:val="18"/>
                </w:rPr>
                <w:t>各种图纸</w:t>
              </w:r>
            </w:ins>
          </w:p>
          <w:p w:rsidR="00B715E0" w:rsidRPr="00B715E0" w:rsidRDefault="00B715E0" w:rsidP="00B715E0">
            <w:pPr>
              <w:widowControl/>
              <w:jc w:val="left"/>
              <w:rPr>
                <w:ins w:id="10" w:author="Unknown"/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ins w:id="11" w:author="Unknown">
              <w:r w:rsidRPr="00B715E0">
                <w:rPr>
                  <w:rFonts w:ascii="Verdana" w:eastAsia="宋体" w:hAnsi="Verdana" w:cs="宋体"/>
                  <w:b/>
                  <w:bCs/>
                  <w:color w:val="333333"/>
                  <w:kern w:val="0"/>
                  <w:sz w:val="18"/>
                  <w:szCs w:val="18"/>
                </w:rPr>
                <w:t>74ls74</w:t>
              </w:r>
              <w:r w:rsidRPr="00B715E0">
                <w:rPr>
                  <w:rFonts w:ascii="Verdana" w:eastAsia="宋体" w:hAnsi="Verdana" w:cs="宋体"/>
                  <w:b/>
                  <w:bCs/>
                  <w:color w:val="333333"/>
                  <w:kern w:val="0"/>
                  <w:sz w:val="18"/>
                  <w:szCs w:val="18"/>
                </w:rPr>
                <w:t>功能表</w:t>
              </w:r>
              <w:r w:rsidRPr="00B715E0">
                <w:rPr>
                  <w:rFonts w:ascii="Verdana" w:eastAsia="宋体" w:hAnsi="Verdana" w:cs="宋体"/>
                  <w:b/>
                  <w:bCs/>
                  <w:color w:val="333333"/>
                  <w:kern w:val="0"/>
                  <w:sz w:val="18"/>
                  <w:szCs w:val="18"/>
                </w:rPr>
                <w:t>:</w:t>
              </w:r>
            </w:ins>
          </w:p>
          <w:tbl>
            <w:tblPr>
              <w:tblW w:w="0" w:type="auto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615"/>
              <w:gridCol w:w="675"/>
              <w:gridCol w:w="555"/>
              <w:gridCol w:w="540"/>
              <w:gridCol w:w="780"/>
              <w:gridCol w:w="855"/>
            </w:tblGrid>
            <w:tr w:rsidR="00B715E0" w:rsidRPr="00B715E0">
              <w:trPr>
                <w:tblCellSpacing w:w="0" w:type="dxa"/>
              </w:trPr>
              <w:tc>
                <w:tcPr>
                  <w:tcW w:w="2385" w:type="dxa"/>
                  <w:gridSpan w:val="4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15E0" w:rsidRPr="00B715E0" w:rsidRDefault="00B715E0" w:rsidP="00B715E0">
                  <w:pPr>
                    <w:widowControl/>
                    <w:jc w:val="left"/>
                    <w:rPr>
                      <w:rFonts w:ascii="Verdana" w:eastAsia="宋体" w:hAnsi="Verdana" w:cs="宋体"/>
                      <w:color w:val="333333"/>
                      <w:kern w:val="0"/>
                      <w:sz w:val="18"/>
                      <w:szCs w:val="18"/>
                    </w:rPr>
                  </w:pPr>
                  <w:r w:rsidRPr="00B715E0">
                    <w:rPr>
                      <w:rFonts w:ascii="Verdana" w:eastAsia="宋体" w:hAnsi="Verdana" w:cs="宋体"/>
                      <w:color w:val="333333"/>
                      <w:kern w:val="0"/>
                      <w:sz w:val="18"/>
                      <w:szCs w:val="18"/>
                    </w:rPr>
                    <w:t>输</w:t>
                  </w:r>
                  <w:r w:rsidRPr="00B715E0">
                    <w:rPr>
                      <w:rFonts w:ascii="Verdana" w:eastAsia="宋体" w:hAnsi="Verdana" w:cs="宋体"/>
                      <w:color w:val="333333"/>
                      <w:kern w:val="0"/>
                      <w:sz w:val="18"/>
                      <w:szCs w:val="18"/>
                    </w:rPr>
                    <w:t xml:space="preserve"> </w:t>
                  </w:r>
                  <w:r w:rsidRPr="00B715E0">
                    <w:rPr>
                      <w:rFonts w:ascii="Verdana" w:eastAsia="宋体" w:hAnsi="Verdana" w:cs="宋体"/>
                      <w:color w:val="333333"/>
                      <w:kern w:val="0"/>
                      <w:sz w:val="18"/>
                      <w:szCs w:val="18"/>
                    </w:rPr>
                    <w:t>入</w:t>
                  </w:r>
                  <w:r w:rsidRPr="00B715E0">
                    <w:rPr>
                      <w:rFonts w:ascii="Verdana" w:eastAsia="宋体" w:hAnsi="Verdana" w:cs="宋体"/>
                      <w:color w:val="333333"/>
                      <w:kern w:val="0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1635" w:type="dxa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15E0" w:rsidRPr="00B715E0" w:rsidRDefault="00B715E0" w:rsidP="00B715E0">
                  <w:pPr>
                    <w:widowControl/>
                    <w:jc w:val="left"/>
                    <w:rPr>
                      <w:rFonts w:ascii="Verdana" w:eastAsia="宋体" w:hAnsi="Verdana" w:cs="宋体"/>
                      <w:color w:val="333333"/>
                      <w:kern w:val="0"/>
                      <w:sz w:val="18"/>
                      <w:szCs w:val="18"/>
                    </w:rPr>
                  </w:pPr>
                  <w:r w:rsidRPr="00B715E0">
                    <w:rPr>
                      <w:rFonts w:ascii="Verdana" w:eastAsia="宋体" w:hAnsi="Verdana" w:cs="宋体"/>
                      <w:color w:val="333333"/>
                      <w:kern w:val="0"/>
                      <w:sz w:val="18"/>
                      <w:szCs w:val="18"/>
                    </w:rPr>
                    <w:t>输</w:t>
                  </w:r>
                  <w:r w:rsidRPr="00B715E0">
                    <w:rPr>
                      <w:rFonts w:ascii="Verdana" w:eastAsia="宋体" w:hAnsi="Verdana" w:cs="宋体"/>
                      <w:color w:val="333333"/>
                      <w:kern w:val="0"/>
                      <w:sz w:val="18"/>
                      <w:szCs w:val="18"/>
                    </w:rPr>
                    <w:t xml:space="preserve"> </w:t>
                  </w:r>
                  <w:r w:rsidRPr="00B715E0">
                    <w:rPr>
                      <w:rFonts w:ascii="Verdana" w:eastAsia="宋体" w:hAnsi="Verdana" w:cs="宋体"/>
                      <w:color w:val="333333"/>
                      <w:kern w:val="0"/>
                      <w:sz w:val="18"/>
                      <w:szCs w:val="18"/>
                    </w:rPr>
                    <w:t>出</w:t>
                  </w:r>
                  <w:r w:rsidRPr="00B715E0">
                    <w:rPr>
                      <w:rFonts w:ascii="Verdana" w:eastAsia="宋体" w:hAnsi="Verdana" w:cs="宋体"/>
                      <w:color w:val="333333"/>
                      <w:kern w:val="0"/>
                      <w:sz w:val="18"/>
                      <w:szCs w:val="18"/>
                    </w:rPr>
                    <w:t xml:space="preserve"> </w:t>
                  </w:r>
                </w:p>
              </w:tc>
            </w:tr>
            <w:tr w:rsidR="00B715E0" w:rsidRPr="00B715E0">
              <w:trPr>
                <w:tblCellSpacing w:w="0" w:type="dxa"/>
              </w:trPr>
              <w:tc>
                <w:tcPr>
                  <w:tcW w:w="61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15E0" w:rsidRPr="00B715E0" w:rsidRDefault="00B715E0" w:rsidP="00B715E0">
                  <w:pPr>
                    <w:widowControl/>
                    <w:jc w:val="left"/>
                    <w:rPr>
                      <w:rFonts w:ascii="Verdana" w:eastAsia="宋体" w:hAnsi="Verdana" w:cs="宋体"/>
                      <w:color w:val="333333"/>
                      <w:kern w:val="0"/>
                      <w:sz w:val="18"/>
                      <w:szCs w:val="18"/>
                    </w:rPr>
                  </w:pPr>
                  <w:r w:rsidRPr="00B715E0">
                    <w:rPr>
                      <w:rFonts w:ascii="Verdana" w:eastAsia="宋体" w:hAnsi="Verdana" w:cs="宋体"/>
                      <w:color w:val="333333"/>
                      <w:kern w:val="0"/>
                      <w:sz w:val="18"/>
                      <w:szCs w:val="18"/>
                    </w:rPr>
                    <w:t>S</w:t>
                  </w:r>
                  <w:r w:rsidRPr="00B715E0">
                    <w:rPr>
                      <w:rFonts w:ascii="Verdana" w:eastAsia="宋体" w:hAnsi="Verdana" w:cs="宋体"/>
                      <w:color w:val="333333"/>
                      <w:kern w:val="0"/>
                      <w:sz w:val="18"/>
                      <w:szCs w:val="18"/>
                      <w:vertAlign w:val="subscript"/>
                    </w:rPr>
                    <w:t>D</w:t>
                  </w:r>
                </w:p>
              </w:tc>
              <w:tc>
                <w:tcPr>
                  <w:tcW w:w="67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15E0" w:rsidRPr="00B715E0" w:rsidRDefault="00B715E0" w:rsidP="00B715E0">
                  <w:pPr>
                    <w:widowControl/>
                    <w:jc w:val="left"/>
                    <w:rPr>
                      <w:rFonts w:ascii="Verdana" w:eastAsia="宋体" w:hAnsi="Verdana" w:cs="宋体"/>
                      <w:color w:val="333333"/>
                      <w:kern w:val="0"/>
                      <w:sz w:val="18"/>
                      <w:szCs w:val="18"/>
                    </w:rPr>
                  </w:pPr>
                  <w:r w:rsidRPr="00B715E0">
                    <w:rPr>
                      <w:rFonts w:ascii="Verdana" w:eastAsia="宋体" w:hAnsi="Verdana" w:cs="宋体"/>
                      <w:color w:val="333333"/>
                      <w:kern w:val="0"/>
                      <w:sz w:val="18"/>
                      <w:szCs w:val="18"/>
                    </w:rPr>
                    <w:t>R</w:t>
                  </w:r>
                  <w:r w:rsidRPr="00B715E0">
                    <w:rPr>
                      <w:rFonts w:ascii="Verdana" w:eastAsia="宋体" w:hAnsi="Verdana" w:cs="宋体"/>
                      <w:color w:val="333333"/>
                      <w:kern w:val="0"/>
                      <w:sz w:val="18"/>
                      <w:szCs w:val="18"/>
                      <w:vertAlign w:val="subscript"/>
                    </w:rPr>
                    <w:t>D</w:t>
                  </w:r>
                </w:p>
              </w:tc>
              <w:tc>
                <w:tcPr>
                  <w:tcW w:w="55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15E0" w:rsidRPr="00B715E0" w:rsidRDefault="00B715E0" w:rsidP="00B715E0">
                  <w:pPr>
                    <w:widowControl/>
                    <w:jc w:val="left"/>
                    <w:rPr>
                      <w:rFonts w:ascii="Verdana" w:eastAsia="宋体" w:hAnsi="Verdana" w:cs="宋体"/>
                      <w:color w:val="333333"/>
                      <w:kern w:val="0"/>
                      <w:sz w:val="18"/>
                      <w:szCs w:val="18"/>
                    </w:rPr>
                  </w:pPr>
                  <w:r w:rsidRPr="00B715E0">
                    <w:rPr>
                      <w:rFonts w:ascii="Verdana" w:eastAsia="宋体" w:hAnsi="Verdana" w:cs="宋体"/>
                      <w:color w:val="333333"/>
                      <w:kern w:val="0"/>
                      <w:sz w:val="18"/>
                      <w:szCs w:val="18"/>
                    </w:rPr>
                    <w:t>CP</w:t>
                  </w:r>
                </w:p>
              </w:tc>
              <w:tc>
                <w:tcPr>
                  <w:tcW w:w="52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15E0" w:rsidRPr="00B715E0" w:rsidRDefault="00B715E0" w:rsidP="00B715E0">
                  <w:pPr>
                    <w:widowControl/>
                    <w:jc w:val="left"/>
                    <w:rPr>
                      <w:rFonts w:ascii="Verdana" w:eastAsia="宋体" w:hAnsi="Verdana" w:cs="宋体"/>
                      <w:color w:val="333333"/>
                      <w:kern w:val="0"/>
                      <w:sz w:val="18"/>
                      <w:szCs w:val="18"/>
                    </w:rPr>
                  </w:pPr>
                  <w:r w:rsidRPr="00B715E0">
                    <w:rPr>
                      <w:rFonts w:ascii="Verdana" w:eastAsia="宋体" w:hAnsi="Verdana" w:cs="宋体"/>
                      <w:color w:val="333333"/>
                      <w:kern w:val="0"/>
                      <w:sz w:val="18"/>
                      <w:szCs w:val="18"/>
                    </w:rPr>
                    <w:t>D</w:t>
                  </w:r>
                </w:p>
              </w:tc>
              <w:tc>
                <w:tcPr>
                  <w:tcW w:w="7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15E0" w:rsidRPr="00B715E0" w:rsidRDefault="00B715E0" w:rsidP="00B715E0">
                  <w:pPr>
                    <w:widowControl/>
                    <w:jc w:val="left"/>
                    <w:rPr>
                      <w:rFonts w:ascii="Verdana" w:eastAsia="宋体" w:hAnsi="Verdana" w:cs="宋体"/>
                      <w:color w:val="333333"/>
                      <w:kern w:val="0"/>
                      <w:sz w:val="18"/>
                      <w:szCs w:val="18"/>
                    </w:rPr>
                  </w:pPr>
                  <w:proofErr w:type="spellStart"/>
                  <w:r w:rsidRPr="00B715E0">
                    <w:rPr>
                      <w:rFonts w:ascii="Verdana" w:eastAsia="宋体" w:hAnsi="Verdana" w:cs="宋体"/>
                      <w:color w:val="333333"/>
                      <w:kern w:val="0"/>
                      <w:sz w:val="18"/>
                      <w:szCs w:val="18"/>
                    </w:rPr>
                    <w:t>Qn</w:t>
                  </w:r>
                  <w:proofErr w:type="spellEnd"/>
                  <w:r w:rsidRPr="00B715E0">
                    <w:rPr>
                      <w:rFonts w:ascii="Verdana" w:eastAsia="宋体" w:hAnsi="Verdana" w:cs="宋体"/>
                      <w:color w:val="333333"/>
                      <w:kern w:val="0"/>
                      <w:sz w:val="18"/>
                      <w:szCs w:val="18"/>
                    </w:rPr>
                    <w:t>＋</w:t>
                  </w:r>
                  <w:r w:rsidRPr="00B715E0">
                    <w:rPr>
                      <w:rFonts w:ascii="Verdana" w:eastAsia="宋体" w:hAnsi="Verdana" w:cs="宋体"/>
                      <w:color w:val="333333"/>
                      <w:kern w:val="0"/>
                      <w:sz w:val="18"/>
                      <w:szCs w:val="18"/>
                    </w:rPr>
                    <w:t xml:space="preserve">1 </w:t>
                  </w:r>
                </w:p>
              </w:tc>
              <w:tc>
                <w:tcPr>
                  <w:tcW w:w="85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15E0" w:rsidRPr="00B715E0" w:rsidRDefault="00B715E0" w:rsidP="00B715E0">
                  <w:pPr>
                    <w:widowControl/>
                    <w:jc w:val="left"/>
                    <w:rPr>
                      <w:rFonts w:ascii="Verdana" w:eastAsia="宋体" w:hAnsi="Verdana" w:cs="宋体"/>
                      <w:color w:val="333333"/>
                      <w:kern w:val="0"/>
                      <w:sz w:val="18"/>
                      <w:szCs w:val="18"/>
                    </w:rPr>
                  </w:pPr>
                  <w:proofErr w:type="spellStart"/>
                  <w:r w:rsidRPr="00B715E0">
                    <w:rPr>
                      <w:rFonts w:ascii="Verdana" w:eastAsia="宋体" w:hAnsi="Verdana" w:cs="宋体"/>
                      <w:color w:val="333333"/>
                      <w:kern w:val="0"/>
                      <w:sz w:val="18"/>
                      <w:szCs w:val="18"/>
                    </w:rPr>
                    <w:t>Qn</w:t>
                  </w:r>
                  <w:proofErr w:type="spellEnd"/>
                  <w:r w:rsidRPr="00B715E0">
                    <w:rPr>
                      <w:rFonts w:ascii="Verdana" w:eastAsia="宋体" w:hAnsi="Verdana" w:cs="宋体"/>
                      <w:color w:val="333333"/>
                      <w:kern w:val="0"/>
                      <w:sz w:val="18"/>
                      <w:szCs w:val="18"/>
                    </w:rPr>
                    <w:t>＋</w:t>
                  </w:r>
                  <w:r w:rsidRPr="00B715E0">
                    <w:rPr>
                      <w:rFonts w:ascii="Verdana" w:eastAsia="宋体" w:hAnsi="Verdana" w:cs="宋体"/>
                      <w:color w:val="333333"/>
                      <w:kern w:val="0"/>
                      <w:sz w:val="18"/>
                      <w:szCs w:val="18"/>
                    </w:rPr>
                    <w:t xml:space="preserve">1 </w:t>
                  </w:r>
                </w:p>
              </w:tc>
            </w:tr>
            <w:tr w:rsidR="00B715E0" w:rsidRPr="00B715E0">
              <w:trPr>
                <w:tblCellSpacing w:w="0" w:type="dxa"/>
              </w:trPr>
              <w:tc>
                <w:tcPr>
                  <w:tcW w:w="61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15E0" w:rsidRPr="00B715E0" w:rsidRDefault="00B715E0" w:rsidP="00B715E0">
                  <w:pPr>
                    <w:widowControl/>
                    <w:jc w:val="left"/>
                    <w:rPr>
                      <w:rFonts w:ascii="Verdana" w:eastAsia="宋体" w:hAnsi="Verdana" w:cs="宋体"/>
                      <w:color w:val="333333"/>
                      <w:kern w:val="0"/>
                      <w:sz w:val="18"/>
                      <w:szCs w:val="18"/>
                    </w:rPr>
                  </w:pPr>
                  <w:r w:rsidRPr="00B715E0">
                    <w:rPr>
                      <w:rFonts w:ascii="Verdana" w:eastAsia="宋体" w:hAnsi="Verdana" w:cs="宋体"/>
                      <w:color w:val="333333"/>
                      <w:kern w:val="0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67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15E0" w:rsidRPr="00B715E0" w:rsidRDefault="00B715E0" w:rsidP="00B715E0">
                  <w:pPr>
                    <w:widowControl/>
                    <w:jc w:val="left"/>
                    <w:rPr>
                      <w:rFonts w:ascii="Verdana" w:eastAsia="宋体" w:hAnsi="Verdana" w:cs="宋体"/>
                      <w:color w:val="333333"/>
                      <w:kern w:val="0"/>
                      <w:sz w:val="18"/>
                      <w:szCs w:val="18"/>
                    </w:rPr>
                  </w:pPr>
                  <w:r w:rsidRPr="00B715E0">
                    <w:rPr>
                      <w:rFonts w:ascii="Verdana" w:eastAsia="宋体" w:hAnsi="Verdana" w:cs="宋体"/>
                      <w:color w:val="333333"/>
                      <w:kern w:val="0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55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15E0" w:rsidRPr="00B715E0" w:rsidRDefault="00B715E0" w:rsidP="00B715E0">
                  <w:pPr>
                    <w:widowControl/>
                    <w:jc w:val="left"/>
                    <w:rPr>
                      <w:rFonts w:ascii="Verdana" w:eastAsia="宋体" w:hAnsi="Verdana" w:cs="宋体"/>
                      <w:color w:val="333333"/>
                      <w:kern w:val="0"/>
                      <w:sz w:val="18"/>
                      <w:szCs w:val="18"/>
                    </w:rPr>
                  </w:pPr>
                  <w:r w:rsidRPr="00B715E0">
                    <w:rPr>
                      <w:rFonts w:ascii="Verdana" w:eastAsia="宋体" w:hAnsi="Verdana" w:cs="宋体"/>
                      <w:color w:val="333333"/>
                      <w:kern w:val="0"/>
                      <w:sz w:val="18"/>
                      <w:szCs w:val="18"/>
                    </w:rPr>
                    <w:t xml:space="preserve">× </w:t>
                  </w:r>
                </w:p>
              </w:tc>
              <w:tc>
                <w:tcPr>
                  <w:tcW w:w="52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15E0" w:rsidRPr="00B715E0" w:rsidRDefault="00B715E0" w:rsidP="00B715E0">
                  <w:pPr>
                    <w:widowControl/>
                    <w:jc w:val="left"/>
                    <w:rPr>
                      <w:rFonts w:ascii="Verdana" w:eastAsia="宋体" w:hAnsi="Verdana" w:cs="宋体"/>
                      <w:color w:val="333333"/>
                      <w:kern w:val="0"/>
                      <w:sz w:val="18"/>
                      <w:szCs w:val="18"/>
                    </w:rPr>
                  </w:pPr>
                  <w:r w:rsidRPr="00B715E0">
                    <w:rPr>
                      <w:rFonts w:ascii="Verdana" w:eastAsia="宋体" w:hAnsi="Verdana" w:cs="宋体"/>
                      <w:color w:val="333333"/>
                      <w:kern w:val="0"/>
                      <w:sz w:val="18"/>
                      <w:szCs w:val="18"/>
                    </w:rPr>
                    <w:t xml:space="preserve">× </w:t>
                  </w:r>
                </w:p>
              </w:tc>
              <w:tc>
                <w:tcPr>
                  <w:tcW w:w="7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15E0" w:rsidRPr="00B715E0" w:rsidRDefault="00B715E0" w:rsidP="00B715E0">
                  <w:pPr>
                    <w:widowControl/>
                    <w:jc w:val="left"/>
                    <w:rPr>
                      <w:rFonts w:ascii="Verdana" w:eastAsia="宋体" w:hAnsi="Verdana" w:cs="宋体"/>
                      <w:color w:val="333333"/>
                      <w:kern w:val="0"/>
                      <w:sz w:val="18"/>
                      <w:szCs w:val="18"/>
                    </w:rPr>
                  </w:pPr>
                  <w:r w:rsidRPr="00B715E0">
                    <w:rPr>
                      <w:rFonts w:ascii="Verdana" w:eastAsia="宋体" w:hAnsi="Verdana" w:cs="宋体"/>
                      <w:color w:val="333333"/>
                      <w:kern w:val="0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85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15E0" w:rsidRPr="00B715E0" w:rsidRDefault="00B715E0" w:rsidP="00B715E0">
                  <w:pPr>
                    <w:widowControl/>
                    <w:jc w:val="left"/>
                    <w:rPr>
                      <w:rFonts w:ascii="Verdana" w:eastAsia="宋体" w:hAnsi="Verdana" w:cs="宋体"/>
                      <w:color w:val="333333"/>
                      <w:kern w:val="0"/>
                      <w:sz w:val="18"/>
                      <w:szCs w:val="18"/>
                    </w:rPr>
                  </w:pPr>
                  <w:r w:rsidRPr="00B715E0">
                    <w:rPr>
                      <w:rFonts w:ascii="Verdana" w:eastAsia="宋体" w:hAnsi="Verdana" w:cs="宋体"/>
                      <w:color w:val="333333"/>
                      <w:kern w:val="0"/>
                      <w:sz w:val="18"/>
                      <w:szCs w:val="18"/>
                    </w:rPr>
                    <w:t>0</w:t>
                  </w:r>
                </w:p>
              </w:tc>
            </w:tr>
            <w:tr w:rsidR="00B715E0" w:rsidRPr="00B715E0">
              <w:trPr>
                <w:tblCellSpacing w:w="0" w:type="dxa"/>
              </w:trPr>
              <w:tc>
                <w:tcPr>
                  <w:tcW w:w="61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15E0" w:rsidRPr="00B715E0" w:rsidRDefault="00B715E0" w:rsidP="00B715E0">
                  <w:pPr>
                    <w:widowControl/>
                    <w:jc w:val="left"/>
                    <w:rPr>
                      <w:rFonts w:ascii="Verdana" w:eastAsia="宋体" w:hAnsi="Verdana" w:cs="宋体"/>
                      <w:color w:val="333333"/>
                      <w:kern w:val="0"/>
                      <w:sz w:val="18"/>
                      <w:szCs w:val="18"/>
                    </w:rPr>
                  </w:pPr>
                  <w:r w:rsidRPr="00B715E0">
                    <w:rPr>
                      <w:rFonts w:ascii="Verdana" w:eastAsia="宋体" w:hAnsi="Verdana" w:cs="宋体"/>
                      <w:color w:val="333333"/>
                      <w:kern w:val="0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67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15E0" w:rsidRPr="00B715E0" w:rsidRDefault="00B715E0" w:rsidP="00B715E0">
                  <w:pPr>
                    <w:widowControl/>
                    <w:jc w:val="left"/>
                    <w:rPr>
                      <w:rFonts w:ascii="Verdana" w:eastAsia="宋体" w:hAnsi="Verdana" w:cs="宋体"/>
                      <w:color w:val="333333"/>
                      <w:kern w:val="0"/>
                      <w:sz w:val="18"/>
                      <w:szCs w:val="18"/>
                    </w:rPr>
                  </w:pPr>
                  <w:r w:rsidRPr="00B715E0">
                    <w:rPr>
                      <w:rFonts w:ascii="Verdana" w:eastAsia="宋体" w:hAnsi="Verdana" w:cs="宋体"/>
                      <w:color w:val="333333"/>
                      <w:kern w:val="0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55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15E0" w:rsidRPr="00B715E0" w:rsidRDefault="00B715E0" w:rsidP="00B715E0">
                  <w:pPr>
                    <w:widowControl/>
                    <w:jc w:val="left"/>
                    <w:rPr>
                      <w:rFonts w:ascii="Verdana" w:eastAsia="宋体" w:hAnsi="Verdana" w:cs="宋体"/>
                      <w:color w:val="333333"/>
                      <w:kern w:val="0"/>
                      <w:sz w:val="18"/>
                      <w:szCs w:val="18"/>
                    </w:rPr>
                  </w:pPr>
                  <w:r w:rsidRPr="00B715E0">
                    <w:rPr>
                      <w:rFonts w:ascii="Verdana" w:eastAsia="宋体" w:hAnsi="Verdana" w:cs="宋体"/>
                      <w:color w:val="333333"/>
                      <w:kern w:val="0"/>
                      <w:sz w:val="18"/>
                      <w:szCs w:val="18"/>
                    </w:rPr>
                    <w:t xml:space="preserve">× </w:t>
                  </w:r>
                </w:p>
              </w:tc>
              <w:tc>
                <w:tcPr>
                  <w:tcW w:w="52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15E0" w:rsidRPr="00B715E0" w:rsidRDefault="00B715E0" w:rsidP="00B715E0">
                  <w:pPr>
                    <w:widowControl/>
                    <w:jc w:val="left"/>
                    <w:rPr>
                      <w:rFonts w:ascii="Verdana" w:eastAsia="宋体" w:hAnsi="Verdana" w:cs="宋体"/>
                      <w:color w:val="333333"/>
                      <w:kern w:val="0"/>
                      <w:sz w:val="18"/>
                      <w:szCs w:val="18"/>
                    </w:rPr>
                  </w:pPr>
                  <w:r w:rsidRPr="00B715E0">
                    <w:rPr>
                      <w:rFonts w:ascii="Verdana" w:eastAsia="宋体" w:hAnsi="Verdana" w:cs="宋体"/>
                      <w:color w:val="333333"/>
                      <w:kern w:val="0"/>
                      <w:sz w:val="18"/>
                      <w:szCs w:val="18"/>
                    </w:rPr>
                    <w:t xml:space="preserve">× </w:t>
                  </w:r>
                </w:p>
              </w:tc>
              <w:tc>
                <w:tcPr>
                  <w:tcW w:w="7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15E0" w:rsidRPr="00B715E0" w:rsidRDefault="00B715E0" w:rsidP="00B715E0">
                  <w:pPr>
                    <w:widowControl/>
                    <w:jc w:val="left"/>
                    <w:rPr>
                      <w:rFonts w:ascii="Verdana" w:eastAsia="宋体" w:hAnsi="Verdana" w:cs="宋体"/>
                      <w:color w:val="333333"/>
                      <w:kern w:val="0"/>
                      <w:sz w:val="18"/>
                      <w:szCs w:val="18"/>
                    </w:rPr>
                  </w:pPr>
                  <w:r w:rsidRPr="00B715E0">
                    <w:rPr>
                      <w:rFonts w:ascii="Verdana" w:eastAsia="宋体" w:hAnsi="Verdana" w:cs="宋体"/>
                      <w:color w:val="333333"/>
                      <w:kern w:val="0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85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15E0" w:rsidRPr="00B715E0" w:rsidRDefault="00B715E0" w:rsidP="00B715E0">
                  <w:pPr>
                    <w:widowControl/>
                    <w:jc w:val="left"/>
                    <w:rPr>
                      <w:rFonts w:ascii="Verdana" w:eastAsia="宋体" w:hAnsi="Verdana" w:cs="宋体"/>
                      <w:color w:val="333333"/>
                      <w:kern w:val="0"/>
                      <w:sz w:val="18"/>
                      <w:szCs w:val="18"/>
                    </w:rPr>
                  </w:pPr>
                  <w:r w:rsidRPr="00B715E0">
                    <w:rPr>
                      <w:rFonts w:ascii="Verdana" w:eastAsia="宋体" w:hAnsi="Verdana" w:cs="宋体"/>
                      <w:color w:val="333333"/>
                      <w:kern w:val="0"/>
                      <w:sz w:val="18"/>
                      <w:szCs w:val="18"/>
                    </w:rPr>
                    <w:t>1</w:t>
                  </w:r>
                </w:p>
              </w:tc>
            </w:tr>
            <w:tr w:rsidR="00B715E0" w:rsidRPr="00B715E0">
              <w:trPr>
                <w:tblCellSpacing w:w="0" w:type="dxa"/>
              </w:trPr>
              <w:tc>
                <w:tcPr>
                  <w:tcW w:w="61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15E0" w:rsidRPr="00B715E0" w:rsidRDefault="00B715E0" w:rsidP="00B715E0">
                  <w:pPr>
                    <w:widowControl/>
                    <w:jc w:val="left"/>
                    <w:rPr>
                      <w:rFonts w:ascii="Verdana" w:eastAsia="宋体" w:hAnsi="Verdana" w:cs="宋体"/>
                      <w:color w:val="333333"/>
                      <w:kern w:val="0"/>
                      <w:sz w:val="18"/>
                      <w:szCs w:val="18"/>
                    </w:rPr>
                  </w:pPr>
                  <w:r w:rsidRPr="00B715E0">
                    <w:rPr>
                      <w:rFonts w:ascii="Verdana" w:eastAsia="宋体" w:hAnsi="Verdana" w:cs="宋体"/>
                      <w:color w:val="333333"/>
                      <w:kern w:val="0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67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15E0" w:rsidRPr="00B715E0" w:rsidRDefault="00B715E0" w:rsidP="00B715E0">
                  <w:pPr>
                    <w:widowControl/>
                    <w:jc w:val="left"/>
                    <w:rPr>
                      <w:rFonts w:ascii="Verdana" w:eastAsia="宋体" w:hAnsi="Verdana" w:cs="宋体"/>
                      <w:color w:val="333333"/>
                      <w:kern w:val="0"/>
                      <w:sz w:val="18"/>
                      <w:szCs w:val="18"/>
                    </w:rPr>
                  </w:pPr>
                  <w:r w:rsidRPr="00B715E0">
                    <w:rPr>
                      <w:rFonts w:ascii="Verdana" w:eastAsia="宋体" w:hAnsi="Verdana" w:cs="宋体"/>
                      <w:color w:val="333333"/>
                      <w:kern w:val="0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55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15E0" w:rsidRPr="00B715E0" w:rsidRDefault="00B715E0" w:rsidP="00B715E0">
                  <w:pPr>
                    <w:widowControl/>
                    <w:jc w:val="left"/>
                    <w:rPr>
                      <w:rFonts w:ascii="Verdana" w:eastAsia="宋体" w:hAnsi="Verdana" w:cs="宋体"/>
                      <w:color w:val="333333"/>
                      <w:kern w:val="0"/>
                      <w:sz w:val="18"/>
                      <w:szCs w:val="18"/>
                    </w:rPr>
                  </w:pPr>
                  <w:r w:rsidRPr="00B715E0">
                    <w:rPr>
                      <w:rFonts w:ascii="Verdana" w:eastAsia="宋体" w:hAnsi="Verdana" w:cs="宋体"/>
                      <w:color w:val="333333"/>
                      <w:kern w:val="0"/>
                      <w:sz w:val="18"/>
                      <w:szCs w:val="18"/>
                    </w:rPr>
                    <w:t xml:space="preserve">× </w:t>
                  </w:r>
                </w:p>
              </w:tc>
              <w:tc>
                <w:tcPr>
                  <w:tcW w:w="52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15E0" w:rsidRPr="00B715E0" w:rsidRDefault="00B715E0" w:rsidP="00B715E0">
                  <w:pPr>
                    <w:widowControl/>
                    <w:jc w:val="left"/>
                    <w:rPr>
                      <w:rFonts w:ascii="Verdana" w:eastAsia="宋体" w:hAnsi="Verdana" w:cs="宋体"/>
                      <w:color w:val="333333"/>
                      <w:kern w:val="0"/>
                      <w:sz w:val="18"/>
                      <w:szCs w:val="18"/>
                    </w:rPr>
                  </w:pPr>
                  <w:r w:rsidRPr="00B715E0">
                    <w:rPr>
                      <w:rFonts w:ascii="Verdana" w:eastAsia="宋体" w:hAnsi="Verdana" w:cs="宋体"/>
                      <w:color w:val="333333"/>
                      <w:kern w:val="0"/>
                      <w:sz w:val="18"/>
                      <w:szCs w:val="18"/>
                    </w:rPr>
                    <w:t xml:space="preserve">× </w:t>
                  </w:r>
                </w:p>
              </w:tc>
              <w:tc>
                <w:tcPr>
                  <w:tcW w:w="7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15E0" w:rsidRPr="00B715E0" w:rsidRDefault="00B715E0" w:rsidP="00B715E0">
                  <w:pPr>
                    <w:widowControl/>
                    <w:jc w:val="left"/>
                    <w:rPr>
                      <w:rFonts w:ascii="Verdana" w:eastAsia="宋体" w:hAnsi="Verdana" w:cs="宋体"/>
                      <w:color w:val="333333"/>
                      <w:kern w:val="0"/>
                      <w:sz w:val="18"/>
                      <w:szCs w:val="18"/>
                    </w:rPr>
                  </w:pPr>
                  <w:r w:rsidRPr="00B715E0">
                    <w:rPr>
                      <w:rFonts w:ascii="Verdana" w:eastAsia="宋体" w:hAnsi="Verdana" w:cs="宋体"/>
                      <w:color w:val="333333"/>
                      <w:kern w:val="0"/>
                      <w:sz w:val="18"/>
                      <w:szCs w:val="18"/>
                    </w:rPr>
                    <w:t xml:space="preserve">φ </w:t>
                  </w:r>
                </w:p>
              </w:tc>
              <w:tc>
                <w:tcPr>
                  <w:tcW w:w="85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15E0" w:rsidRPr="00B715E0" w:rsidRDefault="00B715E0" w:rsidP="00B715E0">
                  <w:pPr>
                    <w:widowControl/>
                    <w:jc w:val="left"/>
                    <w:rPr>
                      <w:rFonts w:ascii="Verdana" w:eastAsia="宋体" w:hAnsi="Verdana" w:cs="宋体"/>
                      <w:color w:val="333333"/>
                      <w:kern w:val="0"/>
                      <w:sz w:val="18"/>
                      <w:szCs w:val="18"/>
                    </w:rPr>
                  </w:pPr>
                  <w:r w:rsidRPr="00B715E0">
                    <w:rPr>
                      <w:rFonts w:ascii="Verdana" w:eastAsia="宋体" w:hAnsi="Verdana" w:cs="宋体"/>
                      <w:color w:val="333333"/>
                      <w:kern w:val="0"/>
                      <w:sz w:val="18"/>
                      <w:szCs w:val="18"/>
                    </w:rPr>
                    <w:t xml:space="preserve">φ </w:t>
                  </w:r>
                </w:p>
              </w:tc>
            </w:tr>
            <w:tr w:rsidR="00B715E0" w:rsidRPr="00B715E0">
              <w:trPr>
                <w:tblCellSpacing w:w="0" w:type="dxa"/>
              </w:trPr>
              <w:tc>
                <w:tcPr>
                  <w:tcW w:w="61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15E0" w:rsidRPr="00B715E0" w:rsidRDefault="00B715E0" w:rsidP="00B715E0">
                  <w:pPr>
                    <w:widowControl/>
                    <w:jc w:val="left"/>
                    <w:rPr>
                      <w:rFonts w:ascii="Verdana" w:eastAsia="宋体" w:hAnsi="Verdana" w:cs="宋体"/>
                      <w:color w:val="333333"/>
                      <w:kern w:val="0"/>
                      <w:sz w:val="18"/>
                      <w:szCs w:val="18"/>
                    </w:rPr>
                  </w:pPr>
                  <w:r w:rsidRPr="00B715E0">
                    <w:rPr>
                      <w:rFonts w:ascii="Verdana" w:eastAsia="宋体" w:hAnsi="Verdana" w:cs="宋体"/>
                      <w:color w:val="333333"/>
                      <w:kern w:val="0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67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15E0" w:rsidRPr="00B715E0" w:rsidRDefault="00B715E0" w:rsidP="00B715E0">
                  <w:pPr>
                    <w:widowControl/>
                    <w:jc w:val="left"/>
                    <w:rPr>
                      <w:rFonts w:ascii="Verdana" w:eastAsia="宋体" w:hAnsi="Verdana" w:cs="宋体"/>
                      <w:color w:val="333333"/>
                      <w:kern w:val="0"/>
                      <w:sz w:val="18"/>
                      <w:szCs w:val="18"/>
                    </w:rPr>
                  </w:pPr>
                  <w:r w:rsidRPr="00B715E0">
                    <w:rPr>
                      <w:rFonts w:ascii="Verdana" w:eastAsia="宋体" w:hAnsi="Verdana" w:cs="宋体"/>
                      <w:color w:val="333333"/>
                      <w:kern w:val="0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55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15E0" w:rsidRPr="00B715E0" w:rsidRDefault="00B715E0" w:rsidP="00B715E0">
                  <w:pPr>
                    <w:widowControl/>
                    <w:jc w:val="left"/>
                    <w:rPr>
                      <w:rFonts w:ascii="Verdana" w:eastAsia="宋体" w:hAnsi="Verdana" w:cs="宋体"/>
                      <w:color w:val="333333"/>
                      <w:kern w:val="0"/>
                      <w:sz w:val="18"/>
                      <w:szCs w:val="18"/>
                    </w:rPr>
                  </w:pPr>
                  <w:r w:rsidRPr="00B715E0">
                    <w:rPr>
                      <w:rFonts w:ascii="宋体" w:eastAsia="宋体" w:hAnsi="宋体" w:cs="宋体"/>
                      <w:color w:val="333333"/>
                      <w:kern w:val="0"/>
                      <w:sz w:val="18"/>
                      <w:szCs w:val="18"/>
                    </w:rPr>
                    <w:t>↑</w:t>
                  </w:r>
                  <w:r w:rsidRPr="00B715E0">
                    <w:rPr>
                      <w:rFonts w:ascii="Verdana" w:eastAsia="宋体" w:hAnsi="Verdana" w:cs="宋体"/>
                      <w:color w:val="333333"/>
                      <w:kern w:val="0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52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15E0" w:rsidRPr="00B715E0" w:rsidRDefault="00B715E0" w:rsidP="00B715E0">
                  <w:pPr>
                    <w:widowControl/>
                    <w:jc w:val="left"/>
                    <w:rPr>
                      <w:rFonts w:ascii="Verdana" w:eastAsia="宋体" w:hAnsi="Verdana" w:cs="宋体"/>
                      <w:color w:val="333333"/>
                      <w:kern w:val="0"/>
                      <w:sz w:val="18"/>
                      <w:szCs w:val="18"/>
                    </w:rPr>
                  </w:pPr>
                  <w:r w:rsidRPr="00B715E0">
                    <w:rPr>
                      <w:rFonts w:ascii="Verdana" w:eastAsia="宋体" w:hAnsi="Verdana" w:cs="宋体"/>
                      <w:color w:val="333333"/>
                      <w:kern w:val="0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7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15E0" w:rsidRPr="00B715E0" w:rsidRDefault="00B715E0" w:rsidP="00B715E0">
                  <w:pPr>
                    <w:widowControl/>
                    <w:jc w:val="left"/>
                    <w:rPr>
                      <w:rFonts w:ascii="Verdana" w:eastAsia="宋体" w:hAnsi="Verdana" w:cs="宋体"/>
                      <w:color w:val="333333"/>
                      <w:kern w:val="0"/>
                      <w:sz w:val="18"/>
                      <w:szCs w:val="18"/>
                    </w:rPr>
                  </w:pPr>
                  <w:r w:rsidRPr="00B715E0">
                    <w:rPr>
                      <w:rFonts w:ascii="Verdana" w:eastAsia="宋体" w:hAnsi="Verdana" w:cs="宋体"/>
                      <w:color w:val="333333"/>
                      <w:kern w:val="0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85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15E0" w:rsidRPr="00B715E0" w:rsidRDefault="00B715E0" w:rsidP="00B715E0">
                  <w:pPr>
                    <w:widowControl/>
                    <w:jc w:val="left"/>
                    <w:rPr>
                      <w:rFonts w:ascii="Verdana" w:eastAsia="宋体" w:hAnsi="Verdana" w:cs="宋体"/>
                      <w:color w:val="333333"/>
                      <w:kern w:val="0"/>
                      <w:sz w:val="18"/>
                      <w:szCs w:val="18"/>
                    </w:rPr>
                  </w:pPr>
                  <w:r w:rsidRPr="00B715E0">
                    <w:rPr>
                      <w:rFonts w:ascii="Verdana" w:eastAsia="宋体" w:hAnsi="Verdana" w:cs="宋体"/>
                      <w:color w:val="333333"/>
                      <w:kern w:val="0"/>
                      <w:sz w:val="18"/>
                      <w:szCs w:val="18"/>
                    </w:rPr>
                    <w:t>0</w:t>
                  </w:r>
                </w:p>
              </w:tc>
            </w:tr>
            <w:tr w:rsidR="00B715E0" w:rsidRPr="00B715E0">
              <w:trPr>
                <w:tblCellSpacing w:w="0" w:type="dxa"/>
              </w:trPr>
              <w:tc>
                <w:tcPr>
                  <w:tcW w:w="61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15E0" w:rsidRPr="00B715E0" w:rsidRDefault="00B715E0" w:rsidP="00B715E0">
                  <w:pPr>
                    <w:widowControl/>
                    <w:jc w:val="left"/>
                    <w:rPr>
                      <w:rFonts w:ascii="Verdana" w:eastAsia="宋体" w:hAnsi="Verdana" w:cs="宋体"/>
                      <w:color w:val="333333"/>
                      <w:kern w:val="0"/>
                      <w:sz w:val="18"/>
                      <w:szCs w:val="18"/>
                    </w:rPr>
                  </w:pPr>
                  <w:r w:rsidRPr="00B715E0">
                    <w:rPr>
                      <w:rFonts w:ascii="Verdana" w:eastAsia="宋体" w:hAnsi="Verdana" w:cs="宋体"/>
                      <w:color w:val="333333"/>
                      <w:kern w:val="0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67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15E0" w:rsidRPr="00B715E0" w:rsidRDefault="00B715E0" w:rsidP="00B715E0">
                  <w:pPr>
                    <w:widowControl/>
                    <w:jc w:val="left"/>
                    <w:rPr>
                      <w:rFonts w:ascii="Verdana" w:eastAsia="宋体" w:hAnsi="Verdana" w:cs="宋体"/>
                      <w:color w:val="333333"/>
                      <w:kern w:val="0"/>
                      <w:sz w:val="18"/>
                      <w:szCs w:val="18"/>
                    </w:rPr>
                  </w:pPr>
                  <w:r w:rsidRPr="00B715E0">
                    <w:rPr>
                      <w:rFonts w:ascii="Verdana" w:eastAsia="宋体" w:hAnsi="Verdana" w:cs="宋体"/>
                      <w:color w:val="333333"/>
                      <w:kern w:val="0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55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15E0" w:rsidRPr="00B715E0" w:rsidRDefault="00B715E0" w:rsidP="00B715E0">
                  <w:pPr>
                    <w:widowControl/>
                    <w:jc w:val="left"/>
                    <w:rPr>
                      <w:rFonts w:ascii="Verdana" w:eastAsia="宋体" w:hAnsi="Verdana" w:cs="宋体"/>
                      <w:color w:val="333333"/>
                      <w:kern w:val="0"/>
                      <w:sz w:val="18"/>
                      <w:szCs w:val="18"/>
                    </w:rPr>
                  </w:pPr>
                  <w:r w:rsidRPr="00B715E0">
                    <w:rPr>
                      <w:rFonts w:ascii="宋体" w:eastAsia="宋体" w:hAnsi="宋体" w:cs="宋体"/>
                      <w:color w:val="333333"/>
                      <w:kern w:val="0"/>
                      <w:sz w:val="18"/>
                      <w:szCs w:val="18"/>
                    </w:rPr>
                    <w:t>↑</w:t>
                  </w:r>
                  <w:r w:rsidRPr="00B715E0">
                    <w:rPr>
                      <w:rFonts w:ascii="Verdana" w:eastAsia="宋体" w:hAnsi="Verdana" w:cs="宋体"/>
                      <w:color w:val="333333"/>
                      <w:kern w:val="0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52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15E0" w:rsidRPr="00B715E0" w:rsidRDefault="00B715E0" w:rsidP="00B715E0">
                  <w:pPr>
                    <w:widowControl/>
                    <w:jc w:val="left"/>
                    <w:rPr>
                      <w:rFonts w:ascii="Verdana" w:eastAsia="宋体" w:hAnsi="Verdana" w:cs="宋体"/>
                      <w:color w:val="333333"/>
                      <w:kern w:val="0"/>
                      <w:sz w:val="18"/>
                      <w:szCs w:val="18"/>
                    </w:rPr>
                  </w:pPr>
                  <w:r w:rsidRPr="00B715E0">
                    <w:rPr>
                      <w:rFonts w:ascii="Verdana" w:eastAsia="宋体" w:hAnsi="Verdana" w:cs="宋体"/>
                      <w:color w:val="333333"/>
                      <w:kern w:val="0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7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15E0" w:rsidRPr="00B715E0" w:rsidRDefault="00B715E0" w:rsidP="00B715E0">
                  <w:pPr>
                    <w:widowControl/>
                    <w:jc w:val="left"/>
                    <w:rPr>
                      <w:rFonts w:ascii="Verdana" w:eastAsia="宋体" w:hAnsi="Verdana" w:cs="宋体"/>
                      <w:color w:val="333333"/>
                      <w:kern w:val="0"/>
                      <w:sz w:val="18"/>
                      <w:szCs w:val="18"/>
                    </w:rPr>
                  </w:pPr>
                  <w:r w:rsidRPr="00B715E0">
                    <w:rPr>
                      <w:rFonts w:ascii="Verdana" w:eastAsia="宋体" w:hAnsi="Verdana" w:cs="宋体"/>
                      <w:color w:val="333333"/>
                      <w:kern w:val="0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85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15E0" w:rsidRPr="00B715E0" w:rsidRDefault="00B715E0" w:rsidP="00B715E0">
                  <w:pPr>
                    <w:widowControl/>
                    <w:jc w:val="left"/>
                    <w:rPr>
                      <w:rFonts w:ascii="Verdana" w:eastAsia="宋体" w:hAnsi="Verdana" w:cs="宋体"/>
                      <w:color w:val="333333"/>
                      <w:kern w:val="0"/>
                      <w:sz w:val="18"/>
                      <w:szCs w:val="18"/>
                    </w:rPr>
                  </w:pPr>
                  <w:r w:rsidRPr="00B715E0">
                    <w:rPr>
                      <w:rFonts w:ascii="Verdana" w:eastAsia="宋体" w:hAnsi="Verdana" w:cs="宋体"/>
                      <w:color w:val="333333"/>
                      <w:kern w:val="0"/>
                      <w:sz w:val="18"/>
                      <w:szCs w:val="18"/>
                    </w:rPr>
                    <w:t>1</w:t>
                  </w:r>
                </w:p>
              </w:tc>
            </w:tr>
            <w:tr w:rsidR="00B715E0" w:rsidRPr="00B715E0">
              <w:trPr>
                <w:tblCellSpacing w:w="0" w:type="dxa"/>
              </w:trPr>
              <w:tc>
                <w:tcPr>
                  <w:tcW w:w="61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15E0" w:rsidRPr="00B715E0" w:rsidRDefault="00B715E0" w:rsidP="00B715E0">
                  <w:pPr>
                    <w:widowControl/>
                    <w:jc w:val="left"/>
                    <w:rPr>
                      <w:rFonts w:ascii="Verdana" w:eastAsia="宋体" w:hAnsi="Verdana" w:cs="宋体"/>
                      <w:color w:val="333333"/>
                      <w:kern w:val="0"/>
                      <w:sz w:val="18"/>
                      <w:szCs w:val="18"/>
                    </w:rPr>
                  </w:pPr>
                  <w:r w:rsidRPr="00B715E0">
                    <w:rPr>
                      <w:rFonts w:ascii="Verdana" w:eastAsia="宋体" w:hAnsi="Verdana" w:cs="宋体"/>
                      <w:color w:val="333333"/>
                      <w:kern w:val="0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67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15E0" w:rsidRPr="00B715E0" w:rsidRDefault="00B715E0" w:rsidP="00B715E0">
                  <w:pPr>
                    <w:widowControl/>
                    <w:jc w:val="left"/>
                    <w:rPr>
                      <w:rFonts w:ascii="Verdana" w:eastAsia="宋体" w:hAnsi="Verdana" w:cs="宋体"/>
                      <w:color w:val="333333"/>
                      <w:kern w:val="0"/>
                      <w:sz w:val="18"/>
                      <w:szCs w:val="18"/>
                    </w:rPr>
                  </w:pPr>
                  <w:r w:rsidRPr="00B715E0">
                    <w:rPr>
                      <w:rFonts w:ascii="Verdana" w:eastAsia="宋体" w:hAnsi="Verdana" w:cs="宋体"/>
                      <w:color w:val="333333"/>
                      <w:kern w:val="0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55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15E0" w:rsidRPr="00B715E0" w:rsidRDefault="00B715E0" w:rsidP="00B715E0">
                  <w:pPr>
                    <w:widowControl/>
                    <w:jc w:val="left"/>
                    <w:rPr>
                      <w:rFonts w:ascii="Verdana" w:eastAsia="宋体" w:hAnsi="Verdana" w:cs="宋体"/>
                      <w:color w:val="333333"/>
                      <w:kern w:val="0"/>
                      <w:sz w:val="18"/>
                      <w:szCs w:val="18"/>
                    </w:rPr>
                  </w:pPr>
                  <w:r w:rsidRPr="00B715E0">
                    <w:rPr>
                      <w:rFonts w:ascii="宋体" w:eastAsia="宋体" w:hAnsi="宋体" w:cs="宋体"/>
                      <w:color w:val="333333"/>
                      <w:kern w:val="0"/>
                      <w:sz w:val="18"/>
                      <w:szCs w:val="18"/>
                    </w:rPr>
                    <w:t>↓</w:t>
                  </w:r>
                  <w:r w:rsidRPr="00B715E0">
                    <w:rPr>
                      <w:rFonts w:ascii="Verdana" w:eastAsia="宋体" w:hAnsi="Verdana" w:cs="宋体"/>
                      <w:color w:val="333333"/>
                      <w:kern w:val="0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52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15E0" w:rsidRPr="00B715E0" w:rsidRDefault="00B715E0" w:rsidP="00B715E0">
                  <w:pPr>
                    <w:widowControl/>
                    <w:jc w:val="left"/>
                    <w:rPr>
                      <w:rFonts w:ascii="Verdana" w:eastAsia="宋体" w:hAnsi="Verdana" w:cs="宋体"/>
                      <w:color w:val="333333"/>
                      <w:kern w:val="0"/>
                      <w:sz w:val="18"/>
                      <w:szCs w:val="18"/>
                    </w:rPr>
                  </w:pPr>
                  <w:r w:rsidRPr="00B715E0">
                    <w:rPr>
                      <w:rFonts w:ascii="Verdana" w:eastAsia="宋体" w:hAnsi="Verdana" w:cs="宋体"/>
                      <w:color w:val="333333"/>
                      <w:kern w:val="0"/>
                      <w:sz w:val="18"/>
                      <w:szCs w:val="18"/>
                    </w:rPr>
                    <w:t xml:space="preserve">× </w:t>
                  </w:r>
                </w:p>
              </w:tc>
              <w:tc>
                <w:tcPr>
                  <w:tcW w:w="7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15E0" w:rsidRPr="00B715E0" w:rsidRDefault="00B715E0" w:rsidP="00B715E0">
                  <w:pPr>
                    <w:widowControl/>
                    <w:jc w:val="left"/>
                    <w:rPr>
                      <w:rFonts w:ascii="Verdana" w:eastAsia="宋体" w:hAnsi="Verdana" w:cs="宋体"/>
                      <w:color w:val="333333"/>
                      <w:kern w:val="0"/>
                      <w:sz w:val="18"/>
                      <w:szCs w:val="18"/>
                    </w:rPr>
                  </w:pPr>
                  <w:proofErr w:type="spellStart"/>
                  <w:r w:rsidRPr="00B715E0">
                    <w:rPr>
                      <w:rFonts w:ascii="Verdana" w:eastAsia="宋体" w:hAnsi="Verdana" w:cs="宋体"/>
                      <w:color w:val="333333"/>
                      <w:kern w:val="0"/>
                      <w:sz w:val="18"/>
                      <w:szCs w:val="18"/>
                    </w:rPr>
                    <w:t>Qn</w:t>
                  </w:r>
                  <w:proofErr w:type="spellEnd"/>
                </w:p>
              </w:tc>
              <w:tc>
                <w:tcPr>
                  <w:tcW w:w="85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15E0" w:rsidRPr="00B715E0" w:rsidRDefault="00B715E0" w:rsidP="00B715E0">
                  <w:pPr>
                    <w:widowControl/>
                    <w:jc w:val="left"/>
                    <w:rPr>
                      <w:rFonts w:ascii="Verdana" w:eastAsia="宋体" w:hAnsi="Verdana" w:cs="宋体"/>
                      <w:color w:val="333333"/>
                      <w:kern w:val="0"/>
                      <w:sz w:val="18"/>
                      <w:szCs w:val="18"/>
                    </w:rPr>
                  </w:pPr>
                  <w:proofErr w:type="spellStart"/>
                  <w:r w:rsidRPr="00B715E0">
                    <w:rPr>
                      <w:rFonts w:ascii="Verdana" w:eastAsia="宋体" w:hAnsi="Verdana" w:cs="宋体"/>
                      <w:color w:val="333333"/>
                      <w:kern w:val="0"/>
                      <w:sz w:val="18"/>
                      <w:szCs w:val="18"/>
                    </w:rPr>
                    <w:t>Qn</w:t>
                  </w:r>
                  <w:proofErr w:type="spellEnd"/>
                </w:p>
              </w:tc>
            </w:tr>
          </w:tbl>
          <w:p w:rsidR="00B715E0" w:rsidRPr="00B715E0" w:rsidRDefault="00B715E0" w:rsidP="00B715E0">
            <w:pPr>
              <w:widowControl/>
              <w:jc w:val="left"/>
              <w:rPr>
                <w:ins w:id="12" w:author="Unknown"/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ins w:id="13" w:author="Unknown">
              <w:r w:rsidRPr="00B715E0">
                <w:rPr>
                  <w:rFonts w:ascii="Verdana" w:eastAsia="宋体" w:hAnsi="Verdana" w:cs="宋体"/>
                  <w:vanish/>
                  <w:color w:val="333333"/>
                  <w:kern w:val="0"/>
                  <w:sz w:val="18"/>
                  <w:szCs w:val="18"/>
                </w:rPr>
                <w:t>mpz838</w:t>
              </w:r>
              <w:r w:rsidRPr="00B715E0">
                <w:rPr>
                  <w:rFonts w:ascii="Verdana" w:eastAsia="宋体" w:hAnsi="Verdana" w:cs="宋体"/>
                  <w:vanish/>
                  <w:color w:val="333333"/>
                  <w:kern w:val="0"/>
                  <w:sz w:val="18"/>
                  <w:szCs w:val="18"/>
                </w:rPr>
                <w:t>电子</w:t>
              </w:r>
              <w:r w:rsidRPr="00B715E0">
                <w:rPr>
                  <w:rFonts w:ascii="Verdana" w:eastAsia="宋体" w:hAnsi="Verdana" w:cs="宋体"/>
                  <w:vanish/>
                  <w:color w:val="333333"/>
                  <w:kern w:val="0"/>
                  <w:sz w:val="18"/>
                  <w:szCs w:val="18"/>
                </w:rPr>
                <w:t>-</w:t>
              </w:r>
              <w:r w:rsidRPr="00B715E0">
                <w:rPr>
                  <w:rFonts w:ascii="Verdana" w:eastAsia="宋体" w:hAnsi="Verdana" w:cs="宋体"/>
                  <w:vanish/>
                  <w:color w:val="333333"/>
                  <w:kern w:val="0"/>
                  <w:sz w:val="18"/>
                  <w:szCs w:val="18"/>
                </w:rPr>
                <w:t>技术资料</w:t>
              </w:r>
              <w:r w:rsidRPr="00B715E0">
                <w:rPr>
                  <w:rFonts w:ascii="Verdana" w:eastAsia="宋体" w:hAnsi="Verdana" w:cs="宋体"/>
                  <w:vanish/>
                  <w:color w:val="333333"/>
                  <w:kern w:val="0"/>
                  <w:sz w:val="18"/>
                  <w:szCs w:val="18"/>
                </w:rPr>
                <w:t>-</w:t>
              </w:r>
              <w:r w:rsidRPr="00B715E0">
                <w:rPr>
                  <w:rFonts w:ascii="Verdana" w:eastAsia="宋体" w:hAnsi="Verdana" w:cs="宋体"/>
                  <w:vanish/>
                  <w:color w:val="333333"/>
                  <w:kern w:val="0"/>
                  <w:sz w:val="18"/>
                  <w:szCs w:val="18"/>
                </w:rPr>
                <w:t>电子元件</w:t>
              </w:r>
              <w:r w:rsidRPr="00B715E0">
                <w:rPr>
                  <w:rFonts w:ascii="Verdana" w:eastAsia="宋体" w:hAnsi="Verdana" w:cs="宋体"/>
                  <w:vanish/>
                  <w:color w:val="333333"/>
                  <w:kern w:val="0"/>
                  <w:sz w:val="18"/>
                  <w:szCs w:val="18"/>
                </w:rPr>
                <w:t>-</w:t>
              </w:r>
              <w:r w:rsidRPr="00B715E0">
                <w:rPr>
                  <w:rFonts w:ascii="Verdana" w:eastAsia="宋体" w:hAnsi="Verdana" w:cs="宋体"/>
                  <w:vanish/>
                  <w:color w:val="333333"/>
                  <w:kern w:val="0"/>
                  <w:sz w:val="18"/>
                  <w:szCs w:val="18"/>
                </w:rPr>
                <w:t>电路图</w:t>
              </w:r>
              <w:r w:rsidRPr="00B715E0">
                <w:rPr>
                  <w:rFonts w:ascii="Verdana" w:eastAsia="宋体" w:hAnsi="Verdana" w:cs="宋体"/>
                  <w:vanish/>
                  <w:color w:val="333333"/>
                  <w:kern w:val="0"/>
                  <w:sz w:val="18"/>
                  <w:szCs w:val="18"/>
                </w:rPr>
                <w:t>-</w:t>
              </w:r>
              <w:r w:rsidRPr="00B715E0">
                <w:rPr>
                  <w:rFonts w:ascii="Verdana" w:eastAsia="宋体" w:hAnsi="Verdana" w:cs="宋体"/>
                  <w:vanish/>
                  <w:color w:val="333333"/>
                  <w:kern w:val="0"/>
                  <w:sz w:val="18"/>
                  <w:szCs w:val="18"/>
                </w:rPr>
                <w:t>技术应用网站</w:t>
              </w:r>
              <w:r w:rsidRPr="00B715E0">
                <w:rPr>
                  <w:rFonts w:ascii="Verdana" w:eastAsia="宋体" w:hAnsi="Verdana" w:cs="宋体"/>
                  <w:vanish/>
                  <w:color w:val="333333"/>
                  <w:kern w:val="0"/>
                  <w:sz w:val="18"/>
                  <w:szCs w:val="18"/>
                </w:rPr>
                <w:t>-</w:t>
              </w:r>
              <w:r w:rsidRPr="00B715E0">
                <w:rPr>
                  <w:rFonts w:ascii="Verdana" w:eastAsia="宋体" w:hAnsi="Verdana" w:cs="宋体"/>
                  <w:vanish/>
                  <w:color w:val="333333"/>
                  <w:kern w:val="0"/>
                  <w:sz w:val="18"/>
                  <w:szCs w:val="18"/>
                </w:rPr>
                <w:t>基本知识</w:t>
              </w:r>
              <w:r w:rsidRPr="00B715E0">
                <w:rPr>
                  <w:rFonts w:ascii="Verdana" w:eastAsia="宋体" w:hAnsi="Verdana" w:cs="宋体"/>
                  <w:vanish/>
                  <w:color w:val="333333"/>
                  <w:kern w:val="0"/>
                  <w:sz w:val="18"/>
                  <w:szCs w:val="18"/>
                </w:rPr>
                <w:t>-</w:t>
              </w:r>
              <w:r w:rsidRPr="00B715E0">
                <w:rPr>
                  <w:rFonts w:ascii="Verdana" w:eastAsia="宋体" w:hAnsi="Verdana" w:cs="宋体"/>
                  <w:vanish/>
                  <w:color w:val="333333"/>
                  <w:kern w:val="0"/>
                  <w:sz w:val="18"/>
                  <w:szCs w:val="18"/>
                </w:rPr>
                <w:t>原理</w:t>
              </w:r>
              <w:r w:rsidRPr="00B715E0">
                <w:rPr>
                  <w:rFonts w:ascii="Verdana" w:eastAsia="宋体" w:hAnsi="Verdana" w:cs="宋体"/>
                  <w:vanish/>
                  <w:color w:val="333333"/>
                  <w:kern w:val="0"/>
                  <w:sz w:val="18"/>
                  <w:szCs w:val="18"/>
                </w:rPr>
                <w:t>-</w:t>
              </w:r>
              <w:r w:rsidRPr="00B715E0">
                <w:rPr>
                  <w:rFonts w:ascii="Verdana" w:eastAsia="宋体" w:hAnsi="Verdana" w:cs="宋体"/>
                  <w:vanish/>
                  <w:color w:val="333333"/>
                  <w:kern w:val="0"/>
                  <w:sz w:val="18"/>
                  <w:szCs w:val="18"/>
                </w:rPr>
                <w:t>维修</w:t>
              </w:r>
              <w:r w:rsidRPr="00B715E0">
                <w:rPr>
                  <w:rFonts w:ascii="Verdana" w:eastAsia="宋体" w:hAnsi="Verdana" w:cs="宋体"/>
                  <w:vanish/>
                  <w:color w:val="333333"/>
                  <w:kern w:val="0"/>
                  <w:sz w:val="18"/>
                  <w:szCs w:val="18"/>
                </w:rPr>
                <w:t>-</w:t>
              </w:r>
              <w:r w:rsidRPr="00B715E0">
                <w:rPr>
                  <w:rFonts w:ascii="Verdana" w:eastAsia="宋体" w:hAnsi="Verdana" w:cs="宋体"/>
                  <w:vanish/>
                  <w:color w:val="333333"/>
                  <w:kern w:val="0"/>
                  <w:sz w:val="18"/>
                  <w:szCs w:val="18"/>
                </w:rPr>
                <w:t>作用</w:t>
              </w:r>
              <w:r w:rsidRPr="00B715E0">
                <w:rPr>
                  <w:rFonts w:ascii="Verdana" w:eastAsia="宋体" w:hAnsi="Verdana" w:cs="宋体"/>
                  <w:vanish/>
                  <w:color w:val="333333"/>
                  <w:kern w:val="0"/>
                  <w:sz w:val="18"/>
                  <w:szCs w:val="18"/>
                </w:rPr>
                <w:t>-</w:t>
              </w:r>
              <w:r w:rsidRPr="00B715E0">
                <w:rPr>
                  <w:rFonts w:ascii="Verdana" w:eastAsia="宋体" w:hAnsi="Verdana" w:cs="宋体"/>
                  <w:vanish/>
                  <w:color w:val="333333"/>
                  <w:kern w:val="0"/>
                  <w:sz w:val="18"/>
                  <w:szCs w:val="18"/>
                </w:rPr>
                <w:t>参数</w:t>
              </w:r>
              <w:r w:rsidRPr="00B715E0">
                <w:rPr>
                  <w:rFonts w:ascii="Verdana" w:eastAsia="宋体" w:hAnsi="Verdana" w:cs="宋体"/>
                  <w:vanish/>
                  <w:color w:val="333333"/>
                  <w:kern w:val="0"/>
                  <w:sz w:val="18"/>
                  <w:szCs w:val="18"/>
                </w:rPr>
                <w:t>-</w:t>
              </w:r>
              <w:r w:rsidRPr="00B715E0">
                <w:rPr>
                  <w:rFonts w:ascii="Verdana" w:eastAsia="宋体" w:hAnsi="Verdana" w:cs="宋体"/>
                  <w:vanish/>
                  <w:color w:val="333333"/>
                  <w:kern w:val="0"/>
                  <w:sz w:val="18"/>
                  <w:szCs w:val="18"/>
                </w:rPr>
                <w:t>电子元器件符号</w:t>
              </w:r>
              <w:r w:rsidRPr="00B715E0">
                <w:rPr>
                  <w:rFonts w:ascii="Verdana" w:eastAsia="宋体" w:hAnsi="Verdana" w:cs="宋体"/>
                  <w:vanish/>
                  <w:color w:val="333333"/>
                  <w:kern w:val="0"/>
                  <w:sz w:val="18"/>
                  <w:szCs w:val="18"/>
                </w:rPr>
                <w:t>-</w:t>
              </w:r>
              <w:r w:rsidRPr="00B715E0">
                <w:rPr>
                  <w:rFonts w:ascii="Verdana" w:eastAsia="宋体" w:hAnsi="Verdana" w:cs="宋体"/>
                  <w:vanish/>
                  <w:color w:val="333333"/>
                  <w:kern w:val="0"/>
                  <w:sz w:val="18"/>
                  <w:szCs w:val="18"/>
                </w:rPr>
                <w:t>各种图纸</w:t>
              </w:r>
            </w:ins>
          </w:p>
          <w:p w:rsidR="00B715E0" w:rsidRPr="00B715E0" w:rsidRDefault="00B715E0" w:rsidP="00B715E0">
            <w:pPr>
              <w:widowControl/>
              <w:jc w:val="left"/>
              <w:rPr>
                <w:ins w:id="14" w:author="Unknown"/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Verdana" w:eastAsia="宋体" w:hAnsi="Verdana" w:cs="宋体"/>
                <w:noProof/>
                <w:color w:val="07519A"/>
                <w:kern w:val="0"/>
                <w:sz w:val="18"/>
                <w:szCs w:val="18"/>
              </w:rPr>
              <w:drawing>
                <wp:inline distT="0" distB="0" distL="0" distR="0">
                  <wp:extent cx="3781425" cy="3086100"/>
                  <wp:effectExtent l="0" t="0" r="9525" b="0"/>
                  <wp:docPr id="2" name="图片 2" descr="http://www.838dz.com/d/file/ad/PCB/2010-06-04/eb03174e11d835361c100673aaddfb3e.jpg">
                    <a:hlinkClick xmlns:a="http://schemas.openxmlformats.org/drawingml/2006/main" r:id="rId10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www.838dz.com/d/file/ad/PCB/2010-06-04/eb03174e11d835361c100673aaddfb3e.jpg">
                            <a:hlinkClick r:id="rId10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81425" cy="3086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ins w:id="15" w:author="Unknown">
              <w:r w:rsidRPr="00B715E0">
                <w:rPr>
                  <w:rFonts w:ascii="Verdana" w:eastAsia="宋体" w:hAnsi="Verdana" w:cs="宋体"/>
                  <w:vanish/>
                  <w:color w:val="333333"/>
                  <w:kern w:val="0"/>
                  <w:sz w:val="18"/>
                  <w:szCs w:val="18"/>
                </w:rPr>
                <w:t>mpz838</w:t>
              </w:r>
              <w:r w:rsidRPr="00B715E0">
                <w:rPr>
                  <w:rFonts w:ascii="Verdana" w:eastAsia="宋体" w:hAnsi="Verdana" w:cs="宋体"/>
                  <w:vanish/>
                  <w:color w:val="333333"/>
                  <w:kern w:val="0"/>
                  <w:sz w:val="18"/>
                  <w:szCs w:val="18"/>
                </w:rPr>
                <w:t>电子</w:t>
              </w:r>
              <w:r w:rsidRPr="00B715E0">
                <w:rPr>
                  <w:rFonts w:ascii="Verdana" w:eastAsia="宋体" w:hAnsi="Verdana" w:cs="宋体"/>
                  <w:vanish/>
                  <w:color w:val="333333"/>
                  <w:kern w:val="0"/>
                  <w:sz w:val="18"/>
                  <w:szCs w:val="18"/>
                </w:rPr>
                <w:t>-</w:t>
              </w:r>
              <w:r w:rsidRPr="00B715E0">
                <w:rPr>
                  <w:rFonts w:ascii="Verdana" w:eastAsia="宋体" w:hAnsi="Verdana" w:cs="宋体"/>
                  <w:vanish/>
                  <w:color w:val="333333"/>
                  <w:kern w:val="0"/>
                  <w:sz w:val="18"/>
                  <w:szCs w:val="18"/>
                </w:rPr>
                <w:t>技术资料</w:t>
              </w:r>
              <w:r w:rsidRPr="00B715E0">
                <w:rPr>
                  <w:rFonts w:ascii="Verdana" w:eastAsia="宋体" w:hAnsi="Verdana" w:cs="宋体"/>
                  <w:vanish/>
                  <w:color w:val="333333"/>
                  <w:kern w:val="0"/>
                  <w:sz w:val="18"/>
                  <w:szCs w:val="18"/>
                </w:rPr>
                <w:t>-</w:t>
              </w:r>
              <w:r w:rsidRPr="00B715E0">
                <w:rPr>
                  <w:rFonts w:ascii="Verdana" w:eastAsia="宋体" w:hAnsi="Verdana" w:cs="宋体"/>
                  <w:vanish/>
                  <w:color w:val="333333"/>
                  <w:kern w:val="0"/>
                  <w:sz w:val="18"/>
                  <w:szCs w:val="18"/>
                </w:rPr>
                <w:t>电子元件</w:t>
              </w:r>
              <w:r w:rsidRPr="00B715E0">
                <w:rPr>
                  <w:rFonts w:ascii="Verdana" w:eastAsia="宋体" w:hAnsi="Verdana" w:cs="宋体"/>
                  <w:vanish/>
                  <w:color w:val="333333"/>
                  <w:kern w:val="0"/>
                  <w:sz w:val="18"/>
                  <w:szCs w:val="18"/>
                </w:rPr>
                <w:t>-</w:t>
              </w:r>
              <w:r w:rsidRPr="00B715E0">
                <w:rPr>
                  <w:rFonts w:ascii="Verdana" w:eastAsia="宋体" w:hAnsi="Verdana" w:cs="宋体"/>
                  <w:vanish/>
                  <w:color w:val="333333"/>
                  <w:kern w:val="0"/>
                  <w:sz w:val="18"/>
                  <w:szCs w:val="18"/>
                </w:rPr>
                <w:t>电路图</w:t>
              </w:r>
              <w:r w:rsidRPr="00B715E0">
                <w:rPr>
                  <w:rFonts w:ascii="Verdana" w:eastAsia="宋体" w:hAnsi="Verdana" w:cs="宋体"/>
                  <w:vanish/>
                  <w:color w:val="333333"/>
                  <w:kern w:val="0"/>
                  <w:sz w:val="18"/>
                  <w:szCs w:val="18"/>
                </w:rPr>
                <w:t>-</w:t>
              </w:r>
              <w:r w:rsidRPr="00B715E0">
                <w:rPr>
                  <w:rFonts w:ascii="Verdana" w:eastAsia="宋体" w:hAnsi="Verdana" w:cs="宋体"/>
                  <w:vanish/>
                  <w:color w:val="333333"/>
                  <w:kern w:val="0"/>
                  <w:sz w:val="18"/>
                  <w:szCs w:val="18"/>
                </w:rPr>
                <w:t>技术应用网站</w:t>
              </w:r>
              <w:r w:rsidRPr="00B715E0">
                <w:rPr>
                  <w:rFonts w:ascii="Verdana" w:eastAsia="宋体" w:hAnsi="Verdana" w:cs="宋体"/>
                  <w:vanish/>
                  <w:color w:val="333333"/>
                  <w:kern w:val="0"/>
                  <w:sz w:val="18"/>
                  <w:szCs w:val="18"/>
                </w:rPr>
                <w:t>-</w:t>
              </w:r>
              <w:r w:rsidRPr="00B715E0">
                <w:rPr>
                  <w:rFonts w:ascii="Verdana" w:eastAsia="宋体" w:hAnsi="Verdana" w:cs="宋体"/>
                  <w:vanish/>
                  <w:color w:val="333333"/>
                  <w:kern w:val="0"/>
                  <w:sz w:val="18"/>
                  <w:szCs w:val="18"/>
                </w:rPr>
                <w:t>基本知识</w:t>
              </w:r>
              <w:r w:rsidRPr="00B715E0">
                <w:rPr>
                  <w:rFonts w:ascii="Verdana" w:eastAsia="宋体" w:hAnsi="Verdana" w:cs="宋体"/>
                  <w:vanish/>
                  <w:color w:val="333333"/>
                  <w:kern w:val="0"/>
                  <w:sz w:val="18"/>
                  <w:szCs w:val="18"/>
                </w:rPr>
                <w:t>-</w:t>
              </w:r>
              <w:r w:rsidRPr="00B715E0">
                <w:rPr>
                  <w:rFonts w:ascii="Verdana" w:eastAsia="宋体" w:hAnsi="Verdana" w:cs="宋体"/>
                  <w:vanish/>
                  <w:color w:val="333333"/>
                  <w:kern w:val="0"/>
                  <w:sz w:val="18"/>
                  <w:szCs w:val="18"/>
                </w:rPr>
                <w:t>原理</w:t>
              </w:r>
              <w:r w:rsidRPr="00B715E0">
                <w:rPr>
                  <w:rFonts w:ascii="Verdana" w:eastAsia="宋体" w:hAnsi="Verdana" w:cs="宋体"/>
                  <w:vanish/>
                  <w:color w:val="333333"/>
                  <w:kern w:val="0"/>
                  <w:sz w:val="18"/>
                  <w:szCs w:val="18"/>
                </w:rPr>
                <w:t>-</w:t>
              </w:r>
              <w:r w:rsidRPr="00B715E0">
                <w:rPr>
                  <w:rFonts w:ascii="Verdana" w:eastAsia="宋体" w:hAnsi="Verdana" w:cs="宋体"/>
                  <w:vanish/>
                  <w:color w:val="333333"/>
                  <w:kern w:val="0"/>
                  <w:sz w:val="18"/>
                  <w:szCs w:val="18"/>
                </w:rPr>
                <w:t>维修</w:t>
              </w:r>
              <w:r w:rsidRPr="00B715E0">
                <w:rPr>
                  <w:rFonts w:ascii="Verdana" w:eastAsia="宋体" w:hAnsi="Verdana" w:cs="宋体"/>
                  <w:vanish/>
                  <w:color w:val="333333"/>
                  <w:kern w:val="0"/>
                  <w:sz w:val="18"/>
                  <w:szCs w:val="18"/>
                </w:rPr>
                <w:t>-</w:t>
              </w:r>
              <w:r w:rsidRPr="00B715E0">
                <w:rPr>
                  <w:rFonts w:ascii="Verdana" w:eastAsia="宋体" w:hAnsi="Verdana" w:cs="宋体"/>
                  <w:vanish/>
                  <w:color w:val="333333"/>
                  <w:kern w:val="0"/>
                  <w:sz w:val="18"/>
                  <w:szCs w:val="18"/>
                </w:rPr>
                <w:t>作用</w:t>
              </w:r>
              <w:r w:rsidRPr="00B715E0">
                <w:rPr>
                  <w:rFonts w:ascii="Verdana" w:eastAsia="宋体" w:hAnsi="Verdana" w:cs="宋体"/>
                  <w:vanish/>
                  <w:color w:val="333333"/>
                  <w:kern w:val="0"/>
                  <w:sz w:val="18"/>
                  <w:szCs w:val="18"/>
                </w:rPr>
                <w:t>-</w:t>
              </w:r>
              <w:r w:rsidRPr="00B715E0">
                <w:rPr>
                  <w:rFonts w:ascii="Verdana" w:eastAsia="宋体" w:hAnsi="Verdana" w:cs="宋体"/>
                  <w:vanish/>
                  <w:color w:val="333333"/>
                  <w:kern w:val="0"/>
                  <w:sz w:val="18"/>
                  <w:szCs w:val="18"/>
                </w:rPr>
                <w:t>参数</w:t>
              </w:r>
              <w:r w:rsidRPr="00B715E0">
                <w:rPr>
                  <w:rFonts w:ascii="Verdana" w:eastAsia="宋体" w:hAnsi="Verdana" w:cs="宋体"/>
                  <w:vanish/>
                  <w:color w:val="333333"/>
                  <w:kern w:val="0"/>
                  <w:sz w:val="18"/>
                  <w:szCs w:val="18"/>
                </w:rPr>
                <w:t>-</w:t>
              </w:r>
              <w:r w:rsidRPr="00B715E0">
                <w:rPr>
                  <w:rFonts w:ascii="Verdana" w:eastAsia="宋体" w:hAnsi="Verdana" w:cs="宋体"/>
                  <w:vanish/>
                  <w:color w:val="333333"/>
                  <w:kern w:val="0"/>
                  <w:sz w:val="18"/>
                  <w:szCs w:val="18"/>
                </w:rPr>
                <w:t>电子元器件符号</w:t>
              </w:r>
              <w:r w:rsidRPr="00B715E0">
                <w:rPr>
                  <w:rFonts w:ascii="Verdana" w:eastAsia="宋体" w:hAnsi="Verdana" w:cs="宋体"/>
                  <w:vanish/>
                  <w:color w:val="333333"/>
                  <w:kern w:val="0"/>
                  <w:sz w:val="18"/>
                  <w:szCs w:val="18"/>
                </w:rPr>
                <w:t>-</w:t>
              </w:r>
              <w:r w:rsidRPr="00B715E0">
                <w:rPr>
                  <w:rFonts w:ascii="Verdana" w:eastAsia="宋体" w:hAnsi="Verdana" w:cs="宋体"/>
                  <w:vanish/>
                  <w:color w:val="333333"/>
                  <w:kern w:val="0"/>
                  <w:sz w:val="18"/>
                  <w:szCs w:val="18"/>
                </w:rPr>
                <w:t>各种图纸</w:t>
              </w:r>
            </w:ins>
          </w:p>
          <w:p w:rsidR="00B715E0" w:rsidRPr="00B715E0" w:rsidRDefault="00B715E0" w:rsidP="00B715E0">
            <w:pPr>
              <w:widowControl/>
              <w:jc w:val="left"/>
              <w:rPr>
                <w:ins w:id="16" w:author="Unknown"/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ins w:id="17" w:author="Unknown">
              <w:r w:rsidRPr="00B715E0">
                <w:rPr>
                  <w:rFonts w:ascii="Verdana" w:eastAsia="宋体" w:hAnsi="Verdana" w:cs="宋体"/>
                  <w:color w:val="333333"/>
                  <w:kern w:val="0"/>
                  <w:sz w:val="18"/>
                  <w:szCs w:val="18"/>
                </w:rPr>
                <w:t>图</w:t>
              </w:r>
              <w:r w:rsidRPr="00B715E0">
                <w:rPr>
                  <w:rFonts w:ascii="Verdana" w:eastAsia="宋体" w:hAnsi="Verdana" w:cs="宋体"/>
                  <w:color w:val="333333"/>
                  <w:kern w:val="0"/>
                  <w:sz w:val="18"/>
                  <w:szCs w:val="18"/>
                </w:rPr>
                <w:t>1 74ls74</w:t>
              </w:r>
              <w:r w:rsidRPr="00B715E0">
                <w:rPr>
                  <w:rFonts w:ascii="Verdana" w:eastAsia="宋体" w:hAnsi="Verdana" w:cs="宋体"/>
                  <w:color w:val="333333"/>
                  <w:kern w:val="0"/>
                  <w:sz w:val="18"/>
                  <w:szCs w:val="18"/>
                </w:rPr>
                <w:fldChar w:fldCharType="begin"/>
              </w:r>
              <w:r w:rsidRPr="00B715E0">
                <w:rPr>
                  <w:rFonts w:ascii="Verdana" w:eastAsia="宋体" w:hAnsi="Verdana" w:cs="宋体"/>
                  <w:color w:val="333333"/>
                  <w:kern w:val="0"/>
                  <w:sz w:val="18"/>
                  <w:szCs w:val="18"/>
                </w:rPr>
                <w:instrText xml:space="preserve"> HYPERLINK "http://www.838dz.com" \t "_blank" </w:instrText>
              </w:r>
              <w:r w:rsidRPr="00B715E0">
                <w:rPr>
                  <w:rFonts w:ascii="Verdana" w:eastAsia="宋体" w:hAnsi="Verdana" w:cs="宋体"/>
                  <w:color w:val="333333"/>
                  <w:kern w:val="0"/>
                  <w:sz w:val="18"/>
                  <w:szCs w:val="18"/>
                </w:rPr>
                <w:fldChar w:fldCharType="separate"/>
              </w:r>
              <w:r w:rsidRPr="00B715E0">
                <w:rPr>
                  <w:rFonts w:ascii="Verdana" w:eastAsia="宋体" w:hAnsi="Verdana" w:cs="宋体"/>
                  <w:color w:val="07519A"/>
                  <w:kern w:val="0"/>
                  <w:sz w:val="18"/>
                  <w:szCs w:val="18"/>
                </w:rPr>
                <w:t>引脚</w:t>
              </w:r>
              <w:r w:rsidRPr="00B715E0">
                <w:rPr>
                  <w:rFonts w:ascii="Verdana" w:eastAsia="宋体" w:hAnsi="Verdana" w:cs="宋体"/>
                  <w:color w:val="333333"/>
                  <w:kern w:val="0"/>
                  <w:sz w:val="18"/>
                  <w:szCs w:val="18"/>
                </w:rPr>
                <w:fldChar w:fldCharType="end"/>
              </w:r>
              <w:r w:rsidRPr="00B715E0">
                <w:rPr>
                  <w:rFonts w:ascii="Verdana" w:eastAsia="宋体" w:hAnsi="Verdana" w:cs="宋体"/>
                  <w:color w:val="333333"/>
                  <w:kern w:val="0"/>
                  <w:sz w:val="18"/>
                  <w:szCs w:val="18"/>
                </w:rPr>
                <w:t>图</w:t>
              </w:r>
              <w:r w:rsidRPr="00B715E0">
                <w:rPr>
                  <w:rFonts w:ascii="Verdana" w:eastAsia="宋体" w:hAnsi="Verdana" w:cs="宋体"/>
                  <w:vanish/>
                  <w:color w:val="333333"/>
                  <w:kern w:val="0"/>
                  <w:sz w:val="18"/>
                  <w:szCs w:val="18"/>
                </w:rPr>
                <w:t>mpz838</w:t>
              </w:r>
              <w:r w:rsidRPr="00B715E0">
                <w:rPr>
                  <w:rFonts w:ascii="Verdana" w:eastAsia="宋体" w:hAnsi="Verdana" w:cs="宋体"/>
                  <w:vanish/>
                  <w:color w:val="333333"/>
                  <w:kern w:val="0"/>
                  <w:sz w:val="18"/>
                  <w:szCs w:val="18"/>
                </w:rPr>
                <w:t>电子</w:t>
              </w:r>
              <w:r w:rsidRPr="00B715E0">
                <w:rPr>
                  <w:rFonts w:ascii="Verdana" w:eastAsia="宋体" w:hAnsi="Verdana" w:cs="宋体"/>
                  <w:vanish/>
                  <w:color w:val="333333"/>
                  <w:kern w:val="0"/>
                  <w:sz w:val="18"/>
                  <w:szCs w:val="18"/>
                </w:rPr>
                <w:t>-</w:t>
              </w:r>
              <w:r w:rsidRPr="00B715E0">
                <w:rPr>
                  <w:rFonts w:ascii="Verdana" w:eastAsia="宋体" w:hAnsi="Verdana" w:cs="宋体"/>
                  <w:vanish/>
                  <w:color w:val="333333"/>
                  <w:kern w:val="0"/>
                  <w:sz w:val="18"/>
                  <w:szCs w:val="18"/>
                </w:rPr>
                <w:t>技术资料</w:t>
              </w:r>
              <w:r w:rsidRPr="00B715E0">
                <w:rPr>
                  <w:rFonts w:ascii="Verdana" w:eastAsia="宋体" w:hAnsi="Verdana" w:cs="宋体"/>
                  <w:vanish/>
                  <w:color w:val="333333"/>
                  <w:kern w:val="0"/>
                  <w:sz w:val="18"/>
                  <w:szCs w:val="18"/>
                </w:rPr>
                <w:t>-</w:t>
              </w:r>
              <w:r w:rsidRPr="00B715E0">
                <w:rPr>
                  <w:rFonts w:ascii="Verdana" w:eastAsia="宋体" w:hAnsi="Verdana" w:cs="宋体"/>
                  <w:vanish/>
                  <w:color w:val="333333"/>
                  <w:kern w:val="0"/>
                  <w:sz w:val="18"/>
                  <w:szCs w:val="18"/>
                </w:rPr>
                <w:t>电子元件</w:t>
              </w:r>
              <w:r w:rsidRPr="00B715E0">
                <w:rPr>
                  <w:rFonts w:ascii="Verdana" w:eastAsia="宋体" w:hAnsi="Verdana" w:cs="宋体"/>
                  <w:vanish/>
                  <w:color w:val="333333"/>
                  <w:kern w:val="0"/>
                  <w:sz w:val="18"/>
                  <w:szCs w:val="18"/>
                </w:rPr>
                <w:t>-</w:t>
              </w:r>
              <w:r w:rsidRPr="00B715E0">
                <w:rPr>
                  <w:rFonts w:ascii="Verdana" w:eastAsia="宋体" w:hAnsi="Verdana" w:cs="宋体"/>
                  <w:vanish/>
                  <w:color w:val="333333"/>
                  <w:kern w:val="0"/>
                  <w:sz w:val="18"/>
                  <w:szCs w:val="18"/>
                </w:rPr>
                <w:t>电路图</w:t>
              </w:r>
              <w:r w:rsidRPr="00B715E0">
                <w:rPr>
                  <w:rFonts w:ascii="Verdana" w:eastAsia="宋体" w:hAnsi="Verdana" w:cs="宋体"/>
                  <w:vanish/>
                  <w:color w:val="333333"/>
                  <w:kern w:val="0"/>
                  <w:sz w:val="18"/>
                  <w:szCs w:val="18"/>
                </w:rPr>
                <w:t>-</w:t>
              </w:r>
              <w:r w:rsidRPr="00B715E0">
                <w:rPr>
                  <w:rFonts w:ascii="Verdana" w:eastAsia="宋体" w:hAnsi="Verdana" w:cs="宋体"/>
                  <w:vanish/>
                  <w:color w:val="333333"/>
                  <w:kern w:val="0"/>
                  <w:sz w:val="18"/>
                  <w:szCs w:val="18"/>
                </w:rPr>
                <w:t>技术应用网站</w:t>
              </w:r>
              <w:r w:rsidRPr="00B715E0">
                <w:rPr>
                  <w:rFonts w:ascii="Verdana" w:eastAsia="宋体" w:hAnsi="Verdana" w:cs="宋体"/>
                  <w:vanish/>
                  <w:color w:val="333333"/>
                  <w:kern w:val="0"/>
                  <w:sz w:val="18"/>
                  <w:szCs w:val="18"/>
                </w:rPr>
                <w:t>-</w:t>
              </w:r>
              <w:r w:rsidRPr="00B715E0">
                <w:rPr>
                  <w:rFonts w:ascii="Verdana" w:eastAsia="宋体" w:hAnsi="Verdana" w:cs="宋体"/>
                  <w:vanish/>
                  <w:color w:val="333333"/>
                  <w:kern w:val="0"/>
                  <w:sz w:val="18"/>
                  <w:szCs w:val="18"/>
                </w:rPr>
                <w:t>基本知识</w:t>
              </w:r>
              <w:r w:rsidRPr="00B715E0">
                <w:rPr>
                  <w:rFonts w:ascii="Verdana" w:eastAsia="宋体" w:hAnsi="Verdana" w:cs="宋体"/>
                  <w:vanish/>
                  <w:color w:val="333333"/>
                  <w:kern w:val="0"/>
                  <w:sz w:val="18"/>
                  <w:szCs w:val="18"/>
                </w:rPr>
                <w:t>-</w:t>
              </w:r>
              <w:r w:rsidRPr="00B715E0">
                <w:rPr>
                  <w:rFonts w:ascii="Verdana" w:eastAsia="宋体" w:hAnsi="Verdana" w:cs="宋体"/>
                  <w:vanish/>
                  <w:color w:val="333333"/>
                  <w:kern w:val="0"/>
                  <w:sz w:val="18"/>
                  <w:szCs w:val="18"/>
                </w:rPr>
                <w:t>原理</w:t>
              </w:r>
              <w:r w:rsidRPr="00B715E0">
                <w:rPr>
                  <w:rFonts w:ascii="Verdana" w:eastAsia="宋体" w:hAnsi="Verdana" w:cs="宋体"/>
                  <w:vanish/>
                  <w:color w:val="333333"/>
                  <w:kern w:val="0"/>
                  <w:sz w:val="18"/>
                  <w:szCs w:val="18"/>
                </w:rPr>
                <w:t>-</w:t>
              </w:r>
              <w:r w:rsidRPr="00B715E0">
                <w:rPr>
                  <w:rFonts w:ascii="Verdana" w:eastAsia="宋体" w:hAnsi="Verdana" w:cs="宋体"/>
                  <w:vanish/>
                  <w:color w:val="333333"/>
                  <w:kern w:val="0"/>
                  <w:sz w:val="18"/>
                  <w:szCs w:val="18"/>
                </w:rPr>
                <w:t>维修</w:t>
              </w:r>
              <w:r w:rsidRPr="00B715E0">
                <w:rPr>
                  <w:rFonts w:ascii="Verdana" w:eastAsia="宋体" w:hAnsi="Verdana" w:cs="宋体"/>
                  <w:vanish/>
                  <w:color w:val="333333"/>
                  <w:kern w:val="0"/>
                  <w:sz w:val="18"/>
                  <w:szCs w:val="18"/>
                </w:rPr>
                <w:t>-</w:t>
              </w:r>
              <w:r w:rsidRPr="00B715E0">
                <w:rPr>
                  <w:rFonts w:ascii="Verdana" w:eastAsia="宋体" w:hAnsi="Verdana" w:cs="宋体"/>
                  <w:vanish/>
                  <w:color w:val="333333"/>
                  <w:kern w:val="0"/>
                  <w:sz w:val="18"/>
                  <w:szCs w:val="18"/>
                </w:rPr>
                <w:t>作用</w:t>
              </w:r>
              <w:r w:rsidRPr="00B715E0">
                <w:rPr>
                  <w:rFonts w:ascii="Verdana" w:eastAsia="宋体" w:hAnsi="Verdana" w:cs="宋体"/>
                  <w:vanish/>
                  <w:color w:val="333333"/>
                  <w:kern w:val="0"/>
                  <w:sz w:val="18"/>
                  <w:szCs w:val="18"/>
                </w:rPr>
                <w:t>-</w:t>
              </w:r>
              <w:r w:rsidRPr="00B715E0">
                <w:rPr>
                  <w:rFonts w:ascii="Verdana" w:eastAsia="宋体" w:hAnsi="Verdana" w:cs="宋体"/>
                  <w:vanish/>
                  <w:color w:val="333333"/>
                  <w:kern w:val="0"/>
                  <w:sz w:val="18"/>
                  <w:szCs w:val="18"/>
                </w:rPr>
                <w:t>参数</w:t>
              </w:r>
              <w:r w:rsidRPr="00B715E0">
                <w:rPr>
                  <w:rFonts w:ascii="Verdana" w:eastAsia="宋体" w:hAnsi="Verdana" w:cs="宋体"/>
                  <w:vanish/>
                  <w:color w:val="333333"/>
                  <w:kern w:val="0"/>
                  <w:sz w:val="18"/>
                  <w:szCs w:val="18"/>
                </w:rPr>
                <w:t>-</w:t>
              </w:r>
              <w:r w:rsidRPr="00B715E0">
                <w:rPr>
                  <w:rFonts w:ascii="Verdana" w:eastAsia="宋体" w:hAnsi="Verdana" w:cs="宋体"/>
                  <w:vanish/>
                  <w:color w:val="333333"/>
                  <w:kern w:val="0"/>
                  <w:sz w:val="18"/>
                  <w:szCs w:val="18"/>
                </w:rPr>
                <w:t>电子元器件符号</w:t>
              </w:r>
              <w:r w:rsidRPr="00B715E0">
                <w:rPr>
                  <w:rFonts w:ascii="Verdana" w:eastAsia="宋体" w:hAnsi="Verdana" w:cs="宋体"/>
                  <w:vanish/>
                  <w:color w:val="333333"/>
                  <w:kern w:val="0"/>
                  <w:sz w:val="18"/>
                  <w:szCs w:val="18"/>
                </w:rPr>
                <w:t>-</w:t>
              </w:r>
              <w:r w:rsidRPr="00B715E0">
                <w:rPr>
                  <w:rFonts w:ascii="Verdana" w:eastAsia="宋体" w:hAnsi="Verdana" w:cs="宋体"/>
                  <w:vanish/>
                  <w:color w:val="333333"/>
                  <w:kern w:val="0"/>
                  <w:sz w:val="18"/>
                  <w:szCs w:val="18"/>
                </w:rPr>
                <w:t>各种图纸</w:t>
              </w:r>
            </w:ins>
          </w:p>
          <w:p w:rsidR="00B715E0" w:rsidRPr="00B715E0" w:rsidRDefault="00B715E0" w:rsidP="00B715E0">
            <w:pPr>
              <w:widowControl/>
              <w:spacing w:line="360" w:lineRule="auto"/>
              <w:ind w:firstLine="435"/>
              <w:jc w:val="left"/>
              <w:rPr>
                <w:ins w:id="18" w:author="Unknown"/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ins w:id="19" w:author="Unknown">
              <w:r w:rsidRPr="00B715E0">
                <w:rPr>
                  <w:rFonts w:ascii="宋体" w:eastAsia="宋体" w:hAnsi="宋体" w:cs="宋体"/>
                  <w:b/>
                  <w:bCs/>
                  <w:color w:val="333333"/>
                  <w:kern w:val="0"/>
                  <w:szCs w:val="21"/>
                </w:rPr>
                <w:t>实验：</w:t>
              </w:r>
              <w:r w:rsidRPr="00B715E0">
                <w:rPr>
                  <w:rFonts w:ascii="宋体" w:eastAsia="宋体" w:hAnsi="宋体" w:cs="宋体"/>
                  <w:vanish/>
                  <w:color w:val="333333"/>
                  <w:kern w:val="0"/>
                  <w:sz w:val="24"/>
                  <w:szCs w:val="24"/>
                </w:rPr>
                <w:t>mpz838电子-技术资料-电子元件-电路图-技术应用网站-基本知识-原理-维修-作用-参数-电子元器件符号-各种图纸</w:t>
              </w:r>
            </w:ins>
          </w:p>
          <w:p w:rsidR="00B715E0" w:rsidRPr="00B715E0" w:rsidRDefault="00B715E0" w:rsidP="00B715E0">
            <w:pPr>
              <w:widowControl/>
              <w:spacing w:line="360" w:lineRule="auto"/>
              <w:ind w:firstLine="435"/>
              <w:jc w:val="left"/>
              <w:rPr>
                <w:ins w:id="20" w:author="Unknown"/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ins w:id="21" w:author="Unknown">
              <w:r w:rsidRPr="00B715E0">
                <w:rPr>
                  <w:rFonts w:ascii="宋体" w:eastAsia="宋体" w:hAnsi="宋体" w:cs="宋体"/>
                  <w:color w:val="333333"/>
                  <w:kern w:val="0"/>
                  <w:szCs w:val="21"/>
                </w:rPr>
                <w:t>用74LS74构成4位寄存器</w:t>
              </w:r>
              <w:r w:rsidRPr="00B715E0">
                <w:rPr>
                  <w:rFonts w:ascii="宋体" w:eastAsia="宋体" w:hAnsi="宋体" w:cs="宋体"/>
                  <w:color w:val="333333"/>
                  <w:kern w:val="0"/>
                  <w:sz w:val="24"/>
                  <w:szCs w:val="24"/>
                </w:rPr>
                <w:t xml:space="preserve"> </w:t>
              </w:r>
              <w:r w:rsidRPr="00B715E0">
                <w:rPr>
                  <w:rFonts w:ascii="宋体" w:eastAsia="宋体" w:hAnsi="宋体" w:cs="宋体"/>
                  <w:vanish/>
                  <w:color w:val="333333"/>
                  <w:kern w:val="0"/>
                  <w:sz w:val="24"/>
                  <w:szCs w:val="24"/>
                </w:rPr>
                <w:t>mpz838电子-技术资料-电子元件-电路图-技术应用网站-基本知识-原理-维修-作用-参数-电子元器件符号-各种图纸</w:t>
              </w:r>
            </w:ins>
          </w:p>
          <w:p w:rsidR="00B715E0" w:rsidRPr="00B715E0" w:rsidRDefault="00B715E0" w:rsidP="00B715E0">
            <w:pPr>
              <w:widowControl/>
              <w:spacing w:line="360" w:lineRule="auto"/>
              <w:ind w:firstLine="435"/>
              <w:jc w:val="left"/>
              <w:rPr>
                <w:ins w:id="22" w:author="Unknown"/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ins w:id="23" w:author="Unknown">
              <w:r w:rsidRPr="00B715E0">
                <w:rPr>
                  <w:rFonts w:ascii="宋体" w:eastAsia="宋体" w:hAnsi="宋体" w:cs="宋体"/>
                  <w:color w:val="333333"/>
                  <w:kern w:val="0"/>
                  <w:szCs w:val="21"/>
                </w:rPr>
                <w:lastRenderedPageBreak/>
                <w:t>一个D触发器可实现一位二进数的存储，因此应采用4个D触发器实现4位寄存器。由于要实现移位寄存，4个D触发器之间应相互联接。</w:t>
              </w:r>
              <w:r w:rsidRPr="00B715E0">
                <w:rPr>
                  <w:rFonts w:ascii="宋体" w:eastAsia="宋体" w:hAnsi="宋体" w:cs="宋体"/>
                  <w:color w:val="333333"/>
                  <w:kern w:val="0"/>
                  <w:sz w:val="24"/>
                  <w:szCs w:val="24"/>
                </w:rPr>
                <w:t xml:space="preserve"> </w:t>
              </w:r>
              <w:r w:rsidRPr="00B715E0">
                <w:rPr>
                  <w:rFonts w:ascii="宋体" w:eastAsia="宋体" w:hAnsi="宋体" w:cs="宋体"/>
                  <w:vanish/>
                  <w:color w:val="333333"/>
                  <w:kern w:val="0"/>
                  <w:sz w:val="24"/>
                  <w:szCs w:val="24"/>
                </w:rPr>
                <w:t>mpz838电子-技术资料-电子元件-电路图-技术应用网站-基本知识-原理-维修-作用-参数-电子元器件符号-各种图纸</w:t>
              </w:r>
            </w:ins>
          </w:p>
          <w:p w:rsidR="00B715E0" w:rsidRPr="00B715E0" w:rsidRDefault="00B715E0" w:rsidP="00B715E0">
            <w:pPr>
              <w:widowControl/>
              <w:spacing w:line="360" w:lineRule="auto"/>
              <w:ind w:firstLine="210"/>
              <w:jc w:val="left"/>
              <w:rPr>
                <w:ins w:id="24" w:author="Unknown"/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ins w:id="25" w:author="Unknown">
              <w:r w:rsidRPr="00B715E0">
                <w:rPr>
                  <w:rFonts w:ascii="宋体" w:eastAsia="宋体" w:hAnsi="宋体" w:cs="宋体"/>
                  <w:color w:val="333333"/>
                  <w:kern w:val="0"/>
                  <w:szCs w:val="21"/>
                </w:rPr>
                <w:t>（1）首先在图2中完成相应的联线，构成可实现并入并出、串</w:t>
              </w:r>
              <w:proofErr w:type="gramStart"/>
              <w:r w:rsidRPr="00B715E0">
                <w:rPr>
                  <w:rFonts w:ascii="宋体" w:eastAsia="宋体" w:hAnsi="宋体" w:cs="宋体"/>
                  <w:color w:val="333333"/>
                  <w:kern w:val="0"/>
                  <w:szCs w:val="21"/>
                </w:rPr>
                <w:t>入串出</w:t>
              </w:r>
              <w:proofErr w:type="gramEnd"/>
              <w:r w:rsidRPr="00B715E0">
                <w:rPr>
                  <w:rFonts w:ascii="宋体" w:eastAsia="宋体" w:hAnsi="宋体" w:cs="宋体"/>
                  <w:color w:val="333333"/>
                  <w:kern w:val="0"/>
                  <w:szCs w:val="21"/>
                </w:rPr>
                <w:t>、并入串出、串入并出的多功能移位寄存。按图接好电路。</w:t>
              </w:r>
              <w:r w:rsidRPr="00B715E0">
                <w:rPr>
                  <w:rFonts w:ascii="宋体" w:eastAsia="宋体" w:hAnsi="宋体" w:cs="宋体"/>
                  <w:color w:val="333333"/>
                  <w:kern w:val="0"/>
                  <w:sz w:val="24"/>
                  <w:szCs w:val="24"/>
                </w:rPr>
                <w:t xml:space="preserve"> </w:t>
              </w:r>
              <w:r w:rsidRPr="00B715E0">
                <w:rPr>
                  <w:rFonts w:ascii="宋体" w:eastAsia="宋体" w:hAnsi="宋体" w:cs="宋体"/>
                  <w:vanish/>
                  <w:color w:val="333333"/>
                  <w:kern w:val="0"/>
                  <w:sz w:val="24"/>
                  <w:szCs w:val="24"/>
                </w:rPr>
                <w:t>mpz838电子-技术资料-电子元件-电路图-技术应用网站-基本知识-原理-维修-作用-参数-电子元器件符号-各种图纸</w:t>
              </w:r>
            </w:ins>
          </w:p>
          <w:p w:rsidR="00B715E0" w:rsidRPr="00B715E0" w:rsidRDefault="00B715E0" w:rsidP="00B715E0">
            <w:pPr>
              <w:widowControl/>
              <w:spacing w:line="360" w:lineRule="auto"/>
              <w:ind w:firstLine="210"/>
              <w:jc w:val="left"/>
              <w:rPr>
                <w:ins w:id="26" w:author="Unknown"/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ins w:id="27" w:author="Unknown">
              <w:r w:rsidRPr="00B715E0">
                <w:rPr>
                  <w:rFonts w:ascii="宋体" w:eastAsia="宋体" w:hAnsi="宋体" w:cs="宋体"/>
                  <w:color w:val="333333"/>
                  <w:kern w:val="0"/>
                  <w:szCs w:val="21"/>
                </w:rPr>
                <w:t>(2) D3 D2 D1 D0分别接逻辑开关，Q3 Q2 Q1 Q0接发光</w:t>
              </w:r>
              <w:r w:rsidRPr="00B715E0">
                <w:rPr>
                  <w:rFonts w:ascii="宋体" w:eastAsia="宋体" w:hAnsi="宋体" w:cs="宋体"/>
                  <w:color w:val="333333"/>
                  <w:kern w:val="0"/>
                  <w:szCs w:val="21"/>
                </w:rPr>
                <w:fldChar w:fldCharType="begin"/>
              </w:r>
              <w:r w:rsidRPr="00B715E0">
                <w:rPr>
                  <w:rFonts w:ascii="宋体" w:eastAsia="宋体" w:hAnsi="宋体" w:cs="宋体"/>
                  <w:color w:val="333333"/>
                  <w:kern w:val="0"/>
                  <w:szCs w:val="21"/>
                </w:rPr>
                <w:instrText xml:space="preserve"> HYPERLINK "http://www.838dz.com/e/search/result/?searchid=13898" \t "_blank" </w:instrText>
              </w:r>
              <w:r w:rsidRPr="00B715E0">
                <w:rPr>
                  <w:rFonts w:ascii="宋体" w:eastAsia="宋体" w:hAnsi="宋体" w:cs="宋体"/>
                  <w:color w:val="333333"/>
                  <w:kern w:val="0"/>
                  <w:szCs w:val="21"/>
                </w:rPr>
                <w:fldChar w:fldCharType="separate"/>
              </w:r>
              <w:r w:rsidRPr="00B715E0">
                <w:rPr>
                  <w:rFonts w:ascii="宋体" w:eastAsia="宋体" w:hAnsi="宋体" w:cs="宋体"/>
                  <w:color w:val="07519A"/>
                  <w:kern w:val="0"/>
                  <w:szCs w:val="21"/>
                </w:rPr>
                <w:t>二极管</w:t>
              </w:r>
              <w:r w:rsidRPr="00B715E0">
                <w:rPr>
                  <w:rFonts w:ascii="宋体" w:eastAsia="宋体" w:hAnsi="宋体" w:cs="宋体"/>
                  <w:color w:val="333333"/>
                  <w:kern w:val="0"/>
                  <w:szCs w:val="21"/>
                </w:rPr>
                <w:fldChar w:fldCharType="end"/>
              </w:r>
              <w:r w:rsidRPr="00B715E0">
                <w:rPr>
                  <w:rFonts w:ascii="宋体" w:eastAsia="宋体" w:hAnsi="宋体" w:cs="宋体"/>
                  <w:color w:val="333333"/>
                  <w:kern w:val="0"/>
                  <w:szCs w:val="21"/>
                </w:rPr>
                <w:t>；</w:t>
              </w:r>
              <w:r w:rsidRPr="00B715E0">
                <w:rPr>
                  <w:rFonts w:ascii="宋体" w:eastAsia="宋体" w:hAnsi="宋体" w:cs="宋体"/>
                  <w:color w:val="333333"/>
                  <w:kern w:val="0"/>
                  <w:sz w:val="24"/>
                  <w:szCs w:val="24"/>
                </w:rPr>
                <w:t xml:space="preserve"> </w:t>
              </w:r>
              <w:r w:rsidRPr="00B715E0">
                <w:rPr>
                  <w:rFonts w:ascii="宋体" w:eastAsia="宋体" w:hAnsi="宋体" w:cs="宋体"/>
                  <w:vanish/>
                  <w:color w:val="333333"/>
                  <w:kern w:val="0"/>
                  <w:sz w:val="24"/>
                  <w:szCs w:val="24"/>
                </w:rPr>
                <w:t>mpz838电子-技术资料-电子元件-电路图-技术应用网站-基本知识-原理-维修-作用-参数-电子元器件符号-各种图纸</w:t>
              </w:r>
            </w:ins>
          </w:p>
          <w:p w:rsidR="00B715E0" w:rsidRPr="00B715E0" w:rsidRDefault="00B715E0" w:rsidP="00B715E0">
            <w:pPr>
              <w:widowControl/>
              <w:spacing w:line="360" w:lineRule="auto"/>
              <w:ind w:firstLine="210"/>
              <w:jc w:val="left"/>
              <w:rPr>
                <w:ins w:id="28" w:author="Unknown"/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ins w:id="29" w:author="Unknown">
              <w:r w:rsidRPr="00B715E0">
                <w:rPr>
                  <w:rFonts w:ascii="宋体" w:eastAsia="宋体" w:hAnsi="宋体" w:cs="宋体"/>
                  <w:color w:val="333333"/>
                  <w:kern w:val="0"/>
                  <w:szCs w:val="21"/>
                </w:rPr>
                <w:t>(3) 先清零；</w:t>
              </w:r>
              <w:r w:rsidRPr="00B715E0">
                <w:rPr>
                  <w:rFonts w:ascii="宋体" w:eastAsia="宋体" w:hAnsi="宋体" w:cs="宋体"/>
                  <w:color w:val="333333"/>
                  <w:kern w:val="0"/>
                  <w:sz w:val="24"/>
                  <w:szCs w:val="24"/>
                </w:rPr>
                <w:t xml:space="preserve"> </w:t>
              </w:r>
              <w:r w:rsidRPr="00B715E0">
                <w:rPr>
                  <w:rFonts w:ascii="宋体" w:eastAsia="宋体" w:hAnsi="宋体" w:cs="宋体"/>
                  <w:vanish/>
                  <w:color w:val="333333"/>
                  <w:kern w:val="0"/>
                  <w:sz w:val="24"/>
                  <w:szCs w:val="24"/>
                </w:rPr>
                <w:t>mpz838电子-技术资料-电子元件-电路图-技术应用网站-基本知识-原理-维修-作用-参数-电子元器件符号-各种图纸</w:t>
              </w:r>
            </w:ins>
          </w:p>
          <w:p w:rsidR="00B715E0" w:rsidRPr="00B715E0" w:rsidRDefault="00B715E0" w:rsidP="00B715E0">
            <w:pPr>
              <w:widowControl/>
              <w:spacing w:line="360" w:lineRule="auto"/>
              <w:ind w:firstLine="210"/>
              <w:jc w:val="left"/>
              <w:rPr>
                <w:ins w:id="30" w:author="Unknown"/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ins w:id="31" w:author="Unknown">
              <w:r w:rsidRPr="00B715E0">
                <w:rPr>
                  <w:rFonts w:ascii="宋体" w:eastAsia="宋体" w:hAnsi="宋体" w:cs="宋体"/>
                  <w:color w:val="333333"/>
                  <w:kern w:val="0"/>
                  <w:szCs w:val="21"/>
                </w:rPr>
                <w:t>(4) 按下列要求，实现相应功能，观察结果，并描述工作过程。</w:t>
              </w:r>
              <w:r w:rsidRPr="00B715E0">
                <w:rPr>
                  <w:rFonts w:ascii="宋体" w:eastAsia="宋体" w:hAnsi="宋体" w:cs="宋体"/>
                  <w:color w:val="333333"/>
                  <w:kern w:val="0"/>
                  <w:sz w:val="24"/>
                  <w:szCs w:val="24"/>
                </w:rPr>
                <w:t xml:space="preserve"> </w:t>
              </w:r>
              <w:r w:rsidRPr="00B715E0">
                <w:rPr>
                  <w:rFonts w:ascii="宋体" w:eastAsia="宋体" w:hAnsi="宋体" w:cs="宋体"/>
                  <w:vanish/>
                  <w:color w:val="333333"/>
                  <w:kern w:val="0"/>
                  <w:sz w:val="24"/>
                  <w:szCs w:val="24"/>
                </w:rPr>
                <w:t>mpz838电子-技术资料-电子元件-电路图-技术应用网站-基本知识-原理-维修-作用-参数-电子元器件符号-各种图纸</w:t>
              </w:r>
            </w:ins>
          </w:p>
          <w:p w:rsidR="00B715E0" w:rsidRPr="00B715E0" w:rsidRDefault="00B715E0" w:rsidP="00B715E0">
            <w:pPr>
              <w:widowControl/>
              <w:spacing w:line="360" w:lineRule="auto"/>
              <w:ind w:firstLine="420"/>
              <w:jc w:val="left"/>
              <w:rPr>
                <w:ins w:id="32" w:author="Unknown"/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ins w:id="33" w:author="Unknown">
              <w:r w:rsidRPr="00B715E0">
                <w:rPr>
                  <w:rFonts w:ascii="宋体" w:eastAsia="宋体" w:hAnsi="宋体" w:cs="宋体"/>
                  <w:color w:val="333333"/>
                  <w:kern w:val="0"/>
                  <w:szCs w:val="21"/>
                </w:rPr>
                <w:t>并入并出：</w:t>
              </w:r>
              <w:r w:rsidRPr="00B715E0">
                <w:rPr>
                  <w:rFonts w:ascii="宋体" w:eastAsia="宋体" w:hAnsi="宋体" w:cs="宋体"/>
                  <w:color w:val="333333"/>
                  <w:kern w:val="0"/>
                  <w:sz w:val="24"/>
                  <w:szCs w:val="24"/>
                </w:rPr>
                <w:t xml:space="preserve"> </w:t>
              </w:r>
              <w:r w:rsidRPr="00B715E0">
                <w:rPr>
                  <w:rFonts w:ascii="宋体" w:eastAsia="宋体" w:hAnsi="宋体" w:cs="宋体"/>
                  <w:vanish/>
                  <w:color w:val="333333"/>
                  <w:kern w:val="0"/>
                  <w:sz w:val="24"/>
                  <w:szCs w:val="24"/>
                </w:rPr>
                <w:t>mpz838电子-技术资料-电子元件-电路图-技术应用网站-基本知识-原理-维修-作用-参数-电子元器件符号-各种图纸</w:t>
              </w:r>
            </w:ins>
          </w:p>
          <w:p w:rsidR="00B715E0" w:rsidRPr="00B715E0" w:rsidRDefault="00B715E0" w:rsidP="00B715E0">
            <w:pPr>
              <w:widowControl/>
              <w:spacing w:line="360" w:lineRule="auto"/>
              <w:ind w:firstLine="420"/>
              <w:jc w:val="left"/>
              <w:rPr>
                <w:ins w:id="34" w:author="Unknown"/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ins w:id="35" w:author="Unknown">
              <w:r w:rsidRPr="00B715E0">
                <w:rPr>
                  <w:rFonts w:ascii="宋体" w:eastAsia="宋体" w:hAnsi="宋体" w:cs="宋体"/>
                  <w:color w:val="333333"/>
                  <w:kern w:val="0"/>
                  <w:szCs w:val="21"/>
                </w:rPr>
                <w:t>使数据输入端D3D2D1D0=1011，给CP端输入一个正单脉冲，观察Q3Q2Q1Q0发光</w:t>
              </w:r>
              <w:r w:rsidRPr="00B715E0">
                <w:rPr>
                  <w:rFonts w:ascii="宋体" w:eastAsia="宋体" w:hAnsi="宋体" w:cs="宋体"/>
                  <w:color w:val="333333"/>
                  <w:kern w:val="0"/>
                  <w:szCs w:val="21"/>
                </w:rPr>
                <w:fldChar w:fldCharType="begin"/>
              </w:r>
              <w:r w:rsidRPr="00B715E0">
                <w:rPr>
                  <w:rFonts w:ascii="宋体" w:eastAsia="宋体" w:hAnsi="宋体" w:cs="宋体"/>
                  <w:color w:val="333333"/>
                  <w:kern w:val="0"/>
                  <w:szCs w:val="21"/>
                </w:rPr>
                <w:instrText xml:space="preserve"> HYPERLINK "http://www.838dz.com/e/search/result/?searchid=13898" \t "_blank" </w:instrText>
              </w:r>
              <w:r w:rsidRPr="00B715E0">
                <w:rPr>
                  <w:rFonts w:ascii="宋体" w:eastAsia="宋体" w:hAnsi="宋体" w:cs="宋体"/>
                  <w:color w:val="333333"/>
                  <w:kern w:val="0"/>
                  <w:szCs w:val="21"/>
                </w:rPr>
                <w:fldChar w:fldCharType="separate"/>
              </w:r>
              <w:r w:rsidRPr="00B715E0">
                <w:rPr>
                  <w:rFonts w:ascii="宋体" w:eastAsia="宋体" w:hAnsi="宋体" w:cs="宋体"/>
                  <w:color w:val="07519A"/>
                  <w:kern w:val="0"/>
                  <w:szCs w:val="21"/>
                </w:rPr>
                <w:t>二极管</w:t>
              </w:r>
              <w:r w:rsidRPr="00B715E0">
                <w:rPr>
                  <w:rFonts w:ascii="宋体" w:eastAsia="宋体" w:hAnsi="宋体" w:cs="宋体"/>
                  <w:color w:val="333333"/>
                  <w:kern w:val="0"/>
                  <w:szCs w:val="21"/>
                </w:rPr>
                <w:fldChar w:fldCharType="end"/>
              </w:r>
              <w:r w:rsidRPr="00B715E0">
                <w:rPr>
                  <w:rFonts w:ascii="宋体" w:eastAsia="宋体" w:hAnsi="宋体" w:cs="宋体"/>
                  <w:color w:val="333333"/>
                  <w:kern w:val="0"/>
                  <w:szCs w:val="21"/>
                </w:rPr>
                <w:t>的状态，、将结果填入表中。</w:t>
              </w:r>
              <w:r w:rsidRPr="00B715E0">
                <w:rPr>
                  <w:rFonts w:ascii="宋体" w:eastAsia="宋体" w:hAnsi="宋体" w:cs="宋体"/>
                  <w:color w:val="333333"/>
                  <w:kern w:val="0"/>
                  <w:sz w:val="24"/>
                  <w:szCs w:val="24"/>
                </w:rPr>
                <w:t xml:space="preserve"> </w:t>
              </w:r>
              <w:r w:rsidRPr="00B715E0">
                <w:rPr>
                  <w:rFonts w:ascii="宋体" w:eastAsia="宋体" w:hAnsi="宋体" w:cs="宋体"/>
                  <w:vanish/>
                  <w:color w:val="333333"/>
                  <w:kern w:val="0"/>
                  <w:sz w:val="24"/>
                  <w:szCs w:val="24"/>
                </w:rPr>
                <w:t>mpz838电子-技术资料-电子元件-电路图-技术应用网站-基本知识-原理-维修-作用-参数-电子元器件符号-各种图纸</w:t>
              </w:r>
            </w:ins>
          </w:p>
          <w:p w:rsidR="00B715E0" w:rsidRPr="00B715E0" w:rsidRDefault="00B715E0" w:rsidP="00B715E0">
            <w:pPr>
              <w:widowControl/>
              <w:spacing w:line="360" w:lineRule="auto"/>
              <w:ind w:firstLine="420"/>
              <w:jc w:val="left"/>
              <w:rPr>
                <w:ins w:id="36" w:author="Unknown"/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ins w:id="37" w:author="Unknown">
              <w:r w:rsidRPr="00B715E0">
                <w:rPr>
                  <w:rFonts w:ascii="宋体" w:eastAsia="宋体" w:hAnsi="宋体" w:cs="宋体"/>
                  <w:color w:val="333333"/>
                  <w:kern w:val="0"/>
                  <w:szCs w:val="21"/>
                </w:rPr>
                <w:t>并入串出：</w:t>
              </w:r>
              <w:r w:rsidRPr="00B715E0">
                <w:rPr>
                  <w:rFonts w:ascii="宋体" w:eastAsia="宋体" w:hAnsi="宋体" w:cs="宋体"/>
                  <w:color w:val="333333"/>
                  <w:kern w:val="0"/>
                  <w:sz w:val="24"/>
                  <w:szCs w:val="24"/>
                </w:rPr>
                <w:t xml:space="preserve"> </w:t>
              </w:r>
              <w:r w:rsidRPr="00B715E0">
                <w:rPr>
                  <w:rFonts w:ascii="宋体" w:eastAsia="宋体" w:hAnsi="宋体" w:cs="宋体"/>
                  <w:vanish/>
                  <w:color w:val="333333"/>
                  <w:kern w:val="0"/>
                  <w:sz w:val="24"/>
                  <w:szCs w:val="24"/>
                </w:rPr>
                <w:t>mpz838电子-技术资料-电子元件-电路图-技术应用网站-基本知识-原理-维修-作用-参数-电子元器件符号-各种图纸</w:t>
              </w:r>
            </w:ins>
          </w:p>
          <w:p w:rsidR="00B715E0" w:rsidRPr="00B715E0" w:rsidRDefault="00B715E0" w:rsidP="00B715E0">
            <w:pPr>
              <w:widowControl/>
              <w:spacing w:line="360" w:lineRule="auto"/>
              <w:ind w:firstLine="420"/>
              <w:jc w:val="left"/>
              <w:rPr>
                <w:ins w:id="38" w:author="Unknown"/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ins w:id="39" w:author="Unknown">
              <w:r w:rsidRPr="00B715E0">
                <w:rPr>
                  <w:rFonts w:ascii="宋体" w:eastAsia="宋体" w:hAnsi="宋体" w:cs="宋体"/>
                  <w:color w:val="333333"/>
                  <w:kern w:val="0"/>
                  <w:szCs w:val="21"/>
                </w:rPr>
                <w:t>使数据输入端D3D2D1D0=1011，给CP端输入4个正单脉冲，观察Q3端发光</w:t>
              </w:r>
              <w:r w:rsidRPr="00B715E0">
                <w:rPr>
                  <w:rFonts w:ascii="宋体" w:eastAsia="宋体" w:hAnsi="宋体" w:cs="宋体"/>
                  <w:color w:val="333333"/>
                  <w:kern w:val="0"/>
                  <w:szCs w:val="21"/>
                </w:rPr>
                <w:fldChar w:fldCharType="begin"/>
              </w:r>
              <w:r w:rsidRPr="00B715E0">
                <w:rPr>
                  <w:rFonts w:ascii="宋体" w:eastAsia="宋体" w:hAnsi="宋体" w:cs="宋体"/>
                  <w:color w:val="333333"/>
                  <w:kern w:val="0"/>
                  <w:szCs w:val="21"/>
                </w:rPr>
                <w:instrText xml:space="preserve"> HYPERLINK "http://www.838dz.com/e/search/result/?searchid=13898" \t "_blank" </w:instrText>
              </w:r>
              <w:r w:rsidRPr="00B715E0">
                <w:rPr>
                  <w:rFonts w:ascii="宋体" w:eastAsia="宋体" w:hAnsi="宋体" w:cs="宋体"/>
                  <w:color w:val="333333"/>
                  <w:kern w:val="0"/>
                  <w:szCs w:val="21"/>
                </w:rPr>
                <w:fldChar w:fldCharType="separate"/>
              </w:r>
              <w:r w:rsidRPr="00B715E0">
                <w:rPr>
                  <w:rFonts w:ascii="宋体" w:eastAsia="宋体" w:hAnsi="宋体" w:cs="宋体"/>
                  <w:color w:val="07519A"/>
                  <w:kern w:val="0"/>
                  <w:szCs w:val="21"/>
                </w:rPr>
                <w:t>二极管</w:t>
              </w:r>
              <w:r w:rsidRPr="00B715E0">
                <w:rPr>
                  <w:rFonts w:ascii="宋体" w:eastAsia="宋体" w:hAnsi="宋体" w:cs="宋体"/>
                  <w:color w:val="333333"/>
                  <w:kern w:val="0"/>
                  <w:szCs w:val="21"/>
                </w:rPr>
                <w:fldChar w:fldCharType="end"/>
              </w:r>
              <w:r w:rsidRPr="00B715E0">
                <w:rPr>
                  <w:rFonts w:ascii="宋体" w:eastAsia="宋体" w:hAnsi="宋体" w:cs="宋体"/>
                  <w:color w:val="333333"/>
                  <w:kern w:val="0"/>
                  <w:szCs w:val="21"/>
                </w:rPr>
                <w:t>的状态，将结果填入表6中。</w:t>
              </w:r>
              <w:r w:rsidRPr="00B715E0">
                <w:rPr>
                  <w:rFonts w:ascii="宋体" w:eastAsia="宋体" w:hAnsi="宋体" w:cs="宋体"/>
                  <w:color w:val="333333"/>
                  <w:kern w:val="0"/>
                  <w:sz w:val="24"/>
                  <w:szCs w:val="24"/>
                </w:rPr>
                <w:t xml:space="preserve"> </w:t>
              </w:r>
              <w:r w:rsidRPr="00B715E0">
                <w:rPr>
                  <w:rFonts w:ascii="宋体" w:eastAsia="宋体" w:hAnsi="宋体" w:cs="宋体"/>
                  <w:vanish/>
                  <w:color w:val="333333"/>
                  <w:kern w:val="0"/>
                  <w:sz w:val="24"/>
                  <w:szCs w:val="24"/>
                </w:rPr>
                <w:t>mpz838电子-技术资料-电子元件-电路图-技术应用网站-基本知识-原理-维修-作用-参数-电子元器件符号-各种图纸</w:t>
              </w:r>
            </w:ins>
          </w:p>
          <w:p w:rsidR="00B715E0" w:rsidRPr="00B715E0" w:rsidRDefault="00B715E0" w:rsidP="00B715E0">
            <w:pPr>
              <w:widowControl/>
              <w:spacing w:line="360" w:lineRule="auto"/>
              <w:ind w:firstLine="420"/>
              <w:jc w:val="left"/>
              <w:rPr>
                <w:ins w:id="40" w:author="Unknown"/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ins w:id="41" w:author="Unknown">
              <w:r w:rsidRPr="00B715E0">
                <w:rPr>
                  <w:rFonts w:ascii="宋体" w:eastAsia="宋体" w:hAnsi="宋体" w:cs="宋体"/>
                  <w:color w:val="333333"/>
                  <w:kern w:val="0"/>
                  <w:szCs w:val="21"/>
                </w:rPr>
                <w:t>串入并出：</w:t>
              </w:r>
              <w:r w:rsidRPr="00B715E0">
                <w:rPr>
                  <w:rFonts w:ascii="宋体" w:eastAsia="宋体" w:hAnsi="宋体" w:cs="宋体"/>
                  <w:color w:val="333333"/>
                  <w:kern w:val="0"/>
                  <w:sz w:val="24"/>
                  <w:szCs w:val="24"/>
                </w:rPr>
                <w:t xml:space="preserve"> </w:t>
              </w:r>
              <w:r w:rsidRPr="00B715E0">
                <w:rPr>
                  <w:rFonts w:ascii="宋体" w:eastAsia="宋体" w:hAnsi="宋体" w:cs="宋体"/>
                  <w:vanish/>
                  <w:color w:val="333333"/>
                  <w:kern w:val="0"/>
                  <w:sz w:val="24"/>
                  <w:szCs w:val="24"/>
                </w:rPr>
                <w:t>mpz838电子-技术资料-电子元件-电路图-技术应用网站-基本知识-原理-维修-作用-参数-电子元器件符号-各种图纸</w:t>
              </w:r>
            </w:ins>
          </w:p>
          <w:p w:rsidR="00B715E0" w:rsidRPr="00B715E0" w:rsidRDefault="00B715E0" w:rsidP="00B715E0">
            <w:pPr>
              <w:widowControl/>
              <w:spacing w:line="360" w:lineRule="auto"/>
              <w:ind w:firstLine="420"/>
              <w:jc w:val="left"/>
              <w:rPr>
                <w:ins w:id="42" w:author="Unknown"/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ins w:id="43" w:author="Unknown">
              <w:r w:rsidRPr="00B715E0">
                <w:rPr>
                  <w:rFonts w:ascii="宋体" w:eastAsia="宋体" w:hAnsi="宋体" w:cs="宋体"/>
                  <w:color w:val="333333"/>
                  <w:kern w:val="0"/>
                  <w:szCs w:val="21"/>
                </w:rPr>
                <w:t xml:space="preserve">使数据输入端D0分别为1011，同时通过给CP端输入正单脉冲将D0端的4 </w:t>
              </w:r>
              <w:proofErr w:type="gramStart"/>
              <w:r w:rsidRPr="00B715E0">
                <w:rPr>
                  <w:rFonts w:ascii="宋体" w:eastAsia="宋体" w:hAnsi="宋体" w:cs="宋体"/>
                  <w:color w:val="333333"/>
                  <w:kern w:val="0"/>
                  <w:szCs w:val="21"/>
                </w:rPr>
                <w:t>个</w:t>
              </w:r>
              <w:proofErr w:type="gramEnd"/>
              <w:r w:rsidRPr="00B715E0">
                <w:rPr>
                  <w:rFonts w:ascii="宋体" w:eastAsia="宋体" w:hAnsi="宋体" w:cs="宋体"/>
                  <w:color w:val="333333"/>
                  <w:kern w:val="0"/>
                  <w:szCs w:val="21"/>
                </w:rPr>
                <w:t>数据送入寄存器。观察Q3Q2Q1Q0端发光</w:t>
              </w:r>
              <w:r w:rsidRPr="00B715E0">
                <w:rPr>
                  <w:rFonts w:ascii="宋体" w:eastAsia="宋体" w:hAnsi="宋体" w:cs="宋体"/>
                  <w:color w:val="333333"/>
                  <w:kern w:val="0"/>
                  <w:szCs w:val="21"/>
                </w:rPr>
                <w:fldChar w:fldCharType="begin"/>
              </w:r>
              <w:r w:rsidRPr="00B715E0">
                <w:rPr>
                  <w:rFonts w:ascii="宋体" w:eastAsia="宋体" w:hAnsi="宋体" w:cs="宋体"/>
                  <w:color w:val="333333"/>
                  <w:kern w:val="0"/>
                  <w:szCs w:val="21"/>
                </w:rPr>
                <w:instrText xml:space="preserve"> HYPERLINK "http://www.838dz.com/e/search/result/?searchid=13898" \t "_blank" </w:instrText>
              </w:r>
              <w:r w:rsidRPr="00B715E0">
                <w:rPr>
                  <w:rFonts w:ascii="宋体" w:eastAsia="宋体" w:hAnsi="宋体" w:cs="宋体"/>
                  <w:color w:val="333333"/>
                  <w:kern w:val="0"/>
                  <w:szCs w:val="21"/>
                </w:rPr>
                <w:fldChar w:fldCharType="separate"/>
              </w:r>
              <w:r w:rsidRPr="00B715E0">
                <w:rPr>
                  <w:rFonts w:ascii="宋体" w:eastAsia="宋体" w:hAnsi="宋体" w:cs="宋体"/>
                  <w:color w:val="07519A"/>
                  <w:kern w:val="0"/>
                  <w:szCs w:val="21"/>
                </w:rPr>
                <w:t>二极管</w:t>
              </w:r>
              <w:r w:rsidRPr="00B715E0">
                <w:rPr>
                  <w:rFonts w:ascii="宋体" w:eastAsia="宋体" w:hAnsi="宋体" w:cs="宋体"/>
                  <w:color w:val="333333"/>
                  <w:kern w:val="0"/>
                  <w:szCs w:val="21"/>
                </w:rPr>
                <w:fldChar w:fldCharType="end"/>
              </w:r>
              <w:r w:rsidRPr="00B715E0">
                <w:rPr>
                  <w:rFonts w:ascii="宋体" w:eastAsia="宋体" w:hAnsi="宋体" w:cs="宋体"/>
                  <w:color w:val="333333"/>
                  <w:kern w:val="0"/>
                  <w:szCs w:val="21"/>
                </w:rPr>
                <w:t>的状态，将结果填入表中。</w:t>
              </w:r>
              <w:r w:rsidRPr="00B715E0">
                <w:rPr>
                  <w:rFonts w:ascii="宋体" w:eastAsia="宋体" w:hAnsi="宋体" w:cs="宋体"/>
                  <w:color w:val="333333"/>
                  <w:kern w:val="0"/>
                  <w:sz w:val="24"/>
                  <w:szCs w:val="24"/>
                </w:rPr>
                <w:t xml:space="preserve"> </w:t>
              </w:r>
              <w:r w:rsidRPr="00B715E0">
                <w:rPr>
                  <w:rFonts w:ascii="宋体" w:eastAsia="宋体" w:hAnsi="宋体" w:cs="宋体"/>
                  <w:vanish/>
                  <w:color w:val="333333"/>
                  <w:kern w:val="0"/>
                  <w:sz w:val="24"/>
                  <w:szCs w:val="24"/>
                </w:rPr>
                <w:t>mpz838电子-技术资料-电子元件-电路图-技术应用网站-基本知识-原理-维修-作用-参数-电子元器件符号-各种图纸</w:t>
              </w:r>
            </w:ins>
          </w:p>
          <w:p w:rsidR="00B715E0" w:rsidRPr="00B715E0" w:rsidRDefault="00B715E0" w:rsidP="00B715E0">
            <w:pPr>
              <w:widowControl/>
              <w:spacing w:line="360" w:lineRule="auto"/>
              <w:ind w:firstLine="420"/>
              <w:jc w:val="left"/>
              <w:rPr>
                <w:ins w:id="44" w:author="Unknown"/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ins w:id="45" w:author="Unknown">
              <w:r w:rsidRPr="00B715E0">
                <w:rPr>
                  <w:rFonts w:ascii="宋体" w:eastAsia="宋体" w:hAnsi="宋体" w:cs="宋体"/>
                  <w:color w:val="333333"/>
                  <w:kern w:val="0"/>
                  <w:szCs w:val="21"/>
                </w:rPr>
                <w:t>串</w:t>
              </w:r>
              <w:proofErr w:type="gramStart"/>
              <w:r w:rsidRPr="00B715E0">
                <w:rPr>
                  <w:rFonts w:ascii="宋体" w:eastAsia="宋体" w:hAnsi="宋体" w:cs="宋体"/>
                  <w:color w:val="333333"/>
                  <w:kern w:val="0"/>
                  <w:szCs w:val="21"/>
                </w:rPr>
                <w:t>入串出</w:t>
              </w:r>
              <w:proofErr w:type="gramEnd"/>
              <w:r w:rsidRPr="00B715E0">
                <w:rPr>
                  <w:rFonts w:ascii="宋体" w:eastAsia="宋体" w:hAnsi="宋体" w:cs="宋体"/>
                  <w:color w:val="333333"/>
                  <w:kern w:val="0"/>
                  <w:szCs w:val="21"/>
                </w:rPr>
                <w:t>：</w:t>
              </w:r>
              <w:r w:rsidRPr="00B715E0">
                <w:rPr>
                  <w:rFonts w:ascii="宋体" w:eastAsia="宋体" w:hAnsi="宋体" w:cs="宋体"/>
                  <w:color w:val="333333"/>
                  <w:kern w:val="0"/>
                  <w:sz w:val="24"/>
                  <w:szCs w:val="24"/>
                </w:rPr>
                <w:t xml:space="preserve"> </w:t>
              </w:r>
              <w:r w:rsidRPr="00B715E0">
                <w:rPr>
                  <w:rFonts w:ascii="宋体" w:eastAsia="宋体" w:hAnsi="宋体" w:cs="宋体"/>
                  <w:vanish/>
                  <w:color w:val="333333"/>
                  <w:kern w:val="0"/>
                  <w:sz w:val="24"/>
                  <w:szCs w:val="24"/>
                </w:rPr>
                <w:t>mpz838电子-技术资料-电子元件-电路图-技术应用网站-基本知识-原理-维修-作用-参数-电子元器件符号-各种图纸</w:t>
              </w:r>
            </w:ins>
          </w:p>
          <w:p w:rsidR="00B715E0" w:rsidRPr="00B715E0" w:rsidRDefault="00B715E0" w:rsidP="00B715E0">
            <w:pPr>
              <w:widowControl/>
              <w:spacing w:line="360" w:lineRule="auto"/>
              <w:ind w:firstLine="420"/>
              <w:jc w:val="left"/>
              <w:rPr>
                <w:ins w:id="46" w:author="Unknown"/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ins w:id="47" w:author="Unknown">
              <w:r w:rsidRPr="00B715E0">
                <w:rPr>
                  <w:rFonts w:ascii="宋体" w:eastAsia="宋体" w:hAnsi="宋体" w:cs="宋体"/>
                  <w:color w:val="333333"/>
                  <w:kern w:val="0"/>
                  <w:szCs w:val="21"/>
                </w:rPr>
                <w:t xml:space="preserve">使数据输入端D0分别为1011，同时通过给CP端输入正单脉冲，将D0端的4 </w:t>
              </w:r>
              <w:proofErr w:type="gramStart"/>
              <w:r w:rsidRPr="00B715E0">
                <w:rPr>
                  <w:rFonts w:ascii="宋体" w:eastAsia="宋体" w:hAnsi="宋体" w:cs="宋体"/>
                  <w:color w:val="333333"/>
                  <w:kern w:val="0"/>
                  <w:szCs w:val="21"/>
                </w:rPr>
                <w:t>个</w:t>
              </w:r>
              <w:proofErr w:type="gramEnd"/>
              <w:r w:rsidRPr="00B715E0">
                <w:rPr>
                  <w:rFonts w:ascii="宋体" w:eastAsia="宋体" w:hAnsi="宋体" w:cs="宋体"/>
                  <w:color w:val="333333"/>
                  <w:kern w:val="0"/>
                  <w:szCs w:val="21"/>
                </w:rPr>
                <w:t>数据送入寄存器。在CP端输完8个脉冲后，观察Q3端发光</w:t>
              </w:r>
              <w:r w:rsidRPr="00B715E0">
                <w:rPr>
                  <w:rFonts w:ascii="宋体" w:eastAsia="宋体" w:hAnsi="宋体" w:cs="宋体"/>
                  <w:color w:val="333333"/>
                  <w:kern w:val="0"/>
                  <w:szCs w:val="21"/>
                </w:rPr>
                <w:fldChar w:fldCharType="begin"/>
              </w:r>
              <w:r w:rsidRPr="00B715E0">
                <w:rPr>
                  <w:rFonts w:ascii="宋体" w:eastAsia="宋体" w:hAnsi="宋体" w:cs="宋体"/>
                  <w:color w:val="333333"/>
                  <w:kern w:val="0"/>
                  <w:szCs w:val="21"/>
                </w:rPr>
                <w:instrText xml:space="preserve"> HYPERLINK "http://www.838dz.com/e/search/result/?searchid=13898" \t "_blank" </w:instrText>
              </w:r>
              <w:r w:rsidRPr="00B715E0">
                <w:rPr>
                  <w:rFonts w:ascii="宋体" w:eastAsia="宋体" w:hAnsi="宋体" w:cs="宋体"/>
                  <w:color w:val="333333"/>
                  <w:kern w:val="0"/>
                  <w:szCs w:val="21"/>
                </w:rPr>
                <w:fldChar w:fldCharType="separate"/>
              </w:r>
              <w:r w:rsidRPr="00B715E0">
                <w:rPr>
                  <w:rFonts w:ascii="宋体" w:eastAsia="宋体" w:hAnsi="宋体" w:cs="宋体"/>
                  <w:color w:val="07519A"/>
                  <w:kern w:val="0"/>
                  <w:szCs w:val="21"/>
                </w:rPr>
                <w:t>二极管</w:t>
              </w:r>
              <w:r w:rsidRPr="00B715E0">
                <w:rPr>
                  <w:rFonts w:ascii="宋体" w:eastAsia="宋体" w:hAnsi="宋体" w:cs="宋体"/>
                  <w:color w:val="333333"/>
                  <w:kern w:val="0"/>
                  <w:szCs w:val="21"/>
                </w:rPr>
                <w:fldChar w:fldCharType="end"/>
              </w:r>
              <w:r w:rsidRPr="00B715E0">
                <w:rPr>
                  <w:rFonts w:ascii="宋体" w:eastAsia="宋体" w:hAnsi="宋体" w:cs="宋体"/>
                  <w:color w:val="333333"/>
                  <w:kern w:val="0"/>
                  <w:szCs w:val="21"/>
                </w:rPr>
                <w:t>的状态，将结果填入表</w:t>
              </w:r>
              <w:r w:rsidRPr="00B715E0">
                <w:rPr>
                  <w:rFonts w:ascii="Times New Roman" w:eastAsia="宋体" w:hAnsi="Times New Roman" w:cs="Times New Roman"/>
                  <w:color w:val="333333"/>
                  <w:kern w:val="0"/>
                  <w:szCs w:val="21"/>
                </w:rPr>
                <w:t>2</w:t>
              </w:r>
              <w:r w:rsidRPr="00B715E0">
                <w:rPr>
                  <w:rFonts w:ascii="宋体" w:eastAsia="宋体" w:hAnsi="宋体" w:cs="宋体"/>
                  <w:color w:val="333333"/>
                  <w:kern w:val="0"/>
                  <w:szCs w:val="21"/>
                </w:rPr>
                <w:t>中。</w:t>
              </w:r>
              <w:r w:rsidRPr="00B715E0">
                <w:rPr>
                  <w:rFonts w:ascii="宋体" w:eastAsia="宋体" w:hAnsi="宋体" w:cs="宋体"/>
                  <w:color w:val="333333"/>
                  <w:kern w:val="0"/>
                  <w:sz w:val="24"/>
                  <w:szCs w:val="24"/>
                </w:rPr>
                <w:t xml:space="preserve">　 </w:t>
              </w:r>
              <w:r w:rsidRPr="00B715E0">
                <w:rPr>
                  <w:rFonts w:ascii="宋体" w:eastAsia="宋体" w:hAnsi="宋体" w:cs="宋体"/>
                  <w:vanish/>
                  <w:color w:val="333333"/>
                  <w:kern w:val="0"/>
                  <w:sz w:val="24"/>
                  <w:szCs w:val="24"/>
                </w:rPr>
                <w:t>mpz838电子-技术资料-电子元件-电路图-技术应用网站-基本知识-原理-维修-作用-参数-电子元器件符号-各种图纸</w:t>
              </w:r>
            </w:ins>
          </w:p>
          <w:tbl>
            <w:tblPr>
              <w:tblW w:w="8633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86"/>
              <w:gridCol w:w="2803"/>
              <w:gridCol w:w="1470"/>
              <w:gridCol w:w="1547"/>
              <w:gridCol w:w="1127"/>
            </w:tblGrid>
            <w:tr w:rsidR="00B715E0" w:rsidRPr="00B715E0">
              <w:tc>
                <w:tcPr>
                  <w:tcW w:w="0" w:type="auto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715E0" w:rsidRPr="00B715E0" w:rsidRDefault="00B715E0" w:rsidP="00B715E0">
                  <w:pPr>
                    <w:widowControl/>
                    <w:jc w:val="left"/>
                    <w:rPr>
                      <w:rFonts w:ascii="Verdana" w:eastAsia="宋体" w:hAnsi="Verdana" w:cs="宋体"/>
                      <w:color w:val="333333"/>
                      <w:kern w:val="0"/>
                      <w:sz w:val="18"/>
                      <w:szCs w:val="18"/>
                    </w:rPr>
                  </w:pPr>
                  <w:r w:rsidRPr="00B715E0">
                    <w:rPr>
                      <w:rFonts w:ascii="Verdana" w:eastAsia="宋体" w:hAnsi="Verdana" w:cs="宋体"/>
                      <w:color w:val="333333"/>
                      <w:kern w:val="0"/>
                      <w:szCs w:val="21"/>
                    </w:rPr>
                    <w:t>并入并出：</w:t>
                  </w:r>
                </w:p>
              </w:tc>
              <w:tc>
                <w:tcPr>
                  <w:tcW w:w="0" w:type="auto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715E0" w:rsidRPr="00B715E0" w:rsidRDefault="00B715E0" w:rsidP="00B715E0">
                  <w:pPr>
                    <w:widowControl/>
                    <w:jc w:val="left"/>
                    <w:rPr>
                      <w:rFonts w:ascii="Verdana" w:eastAsia="宋体" w:hAnsi="Verdana" w:cs="宋体"/>
                      <w:color w:val="333333"/>
                      <w:kern w:val="0"/>
                      <w:sz w:val="18"/>
                      <w:szCs w:val="18"/>
                    </w:rPr>
                  </w:pPr>
                  <w:r w:rsidRPr="00B715E0">
                    <w:rPr>
                      <w:rFonts w:ascii="Verdana" w:eastAsia="宋体" w:hAnsi="Verdana" w:cs="宋体"/>
                      <w:color w:val="333333"/>
                      <w:kern w:val="0"/>
                      <w:szCs w:val="21"/>
                    </w:rPr>
                    <w:t>D3D2D1D0=1011</w:t>
                  </w:r>
                </w:p>
              </w:tc>
              <w:tc>
                <w:tcPr>
                  <w:tcW w:w="1470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715E0" w:rsidRPr="00B715E0" w:rsidRDefault="00B715E0" w:rsidP="00B715E0">
                  <w:pPr>
                    <w:widowControl/>
                    <w:spacing w:line="360" w:lineRule="auto"/>
                    <w:jc w:val="left"/>
                    <w:rPr>
                      <w:rFonts w:ascii="宋体" w:eastAsia="宋体" w:hAnsi="宋体" w:cs="宋体"/>
                      <w:color w:val="333333"/>
                      <w:kern w:val="0"/>
                      <w:sz w:val="24"/>
                      <w:szCs w:val="24"/>
                    </w:rPr>
                  </w:pPr>
                  <w:r w:rsidRPr="00B715E0">
                    <w:rPr>
                      <w:rFonts w:ascii="宋体" w:eastAsia="宋体" w:hAnsi="宋体" w:cs="宋体"/>
                      <w:color w:val="333333"/>
                      <w:kern w:val="0"/>
                      <w:szCs w:val="21"/>
                    </w:rPr>
                    <w:t>1个CP脉冲</w:t>
                  </w:r>
                  <w:r w:rsidRPr="00B715E0">
                    <w:rPr>
                      <w:rFonts w:ascii="宋体" w:eastAsia="宋体" w:hAnsi="宋体" w:cs="宋体"/>
                      <w:vanish/>
                      <w:color w:val="333333"/>
                      <w:kern w:val="0"/>
                      <w:sz w:val="24"/>
                      <w:szCs w:val="24"/>
                    </w:rPr>
                    <w:t>mpz838电子-技术资料-电子元件-电路图-技术应用网站-基本知识-原理-维修-作用-参数-电子元器件符号-各种图纸</w:t>
                  </w:r>
                </w:p>
              </w:tc>
              <w:tc>
                <w:tcPr>
                  <w:tcW w:w="0" w:type="auto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715E0" w:rsidRPr="00B715E0" w:rsidRDefault="00B715E0" w:rsidP="00B715E0">
                  <w:pPr>
                    <w:widowControl/>
                    <w:spacing w:line="360" w:lineRule="auto"/>
                    <w:jc w:val="left"/>
                    <w:rPr>
                      <w:rFonts w:ascii="宋体" w:eastAsia="宋体" w:hAnsi="宋体" w:cs="宋体"/>
                      <w:color w:val="333333"/>
                      <w:kern w:val="0"/>
                      <w:sz w:val="24"/>
                      <w:szCs w:val="24"/>
                    </w:rPr>
                  </w:pPr>
                  <w:r w:rsidRPr="00B715E0">
                    <w:rPr>
                      <w:rFonts w:ascii="宋体" w:eastAsia="宋体" w:hAnsi="宋体" w:cs="宋体"/>
                      <w:color w:val="333333"/>
                      <w:kern w:val="0"/>
                      <w:szCs w:val="21"/>
                    </w:rPr>
                    <w:t>Q3Q2Q1Q0=</w:t>
                  </w:r>
                  <w:r w:rsidRPr="00B715E0">
                    <w:rPr>
                      <w:rFonts w:ascii="宋体" w:eastAsia="宋体" w:hAnsi="宋体" w:cs="宋体"/>
                      <w:vanish/>
                      <w:color w:val="333333"/>
                      <w:kern w:val="0"/>
                      <w:sz w:val="24"/>
                      <w:szCs w:val="24"/>
                    </w:rPr>
                    <w:t>mpz838电子-技术资料-电子元件-电路图-技术应用网站-基本知识-原理-维修-作用-参数-电子元器件符号-各种图纸</w:t>
                  </w:r>
                </w:p>
              </w:tc>
              <w:tc>
                <w:tcPr>
                  <w:tcW w:w="0" w:type="auto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715E0" w:rsidRPr="00B715E0" w:rsidRDefault="00B715E0" w:rsidP="00B715E0">
                  <w:pPr>
                    <w:widowControl/>
                    <w:jc w:val="left"/>
                    <w:rPr>
                      <w:rFonts w:ascii="Verdana" w:eastAsia="宋体" w:hAnsi="Verdana" w:cs="宋体"/>
                      <w:color w:val="333333"/>
                      <w:kern w:val="0"/>
                      <w:sz w:val="18"/>
                      <w:szCs w:val="18"/>
                    </w:rPr>
                  </w:pPr>
                  <w:r w:rsidRPr="00B715E0">
                    <w:rPr>
                      <w:rFonts w:ascii="Verdana" w:eastAsia="宋体" w:hAnsi="Verdana" w:cs="宋体"/>
                      <w:color w:val="333333"/>
                      <w:kern w:val="0"/>
                      <w:szCs w:val="21"/>
                    </w:rPr>
                    <w:t>结论：</w:t>
                  </w:r>
                </w:p>
              </w:tc>
            </w:tr>
            <w:tr w:rsidR="00B715E0" w:rsidRPr="00B715E0"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715E0" w:rsidRPr="00B715E0" w:rsidRDefault="00B715E0" w:rsidP="00B715E0">
                  <w:pPr>
                    <w:widowControl/>
                    <w:jc w:val="left"/>
                    <w:rPr>
                      <w:rFonts w:ascii="Verdana" w:eastAsia="宋体" w:hAnsi="Verdana" w:cs="宋体"/>
                      <w:color w:val="333333"/>
                      <w:kern w:val="0"/>
                      <w:sz w:val="18"/>
                      <w:szCs w:val="18"/>
                    </w:rPr>
                  </w:pPr>
                  <w:r w:rsidRPr="00B715E0">
                    <w:rPr>
                      <w:rFonts w:ascii="Verdana" w:eastAsia="宋体" w:hAnsi="Verdana" w:cs="宋体"/>
                      <w:color w:val="333333"/>
                      <w:kern w:val="0"/>
                      <w:szCs w:val="21"/>
                    </w:rPr>
                    <w:t>并入串出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715E0" w:rsidRPr="00B715E0" w:rsidRDefault="00B715E0" w:rsidP="00B715E0">
                  <w:pPr>
                    <w:widowControl/>
                    <w:jc w:val="left"/>
                    <w:rPr>
                      <w:rFonts w:ascii="Verdana" w:eastAsia="宋体" w:hAnsi="Verdana" w:cs="宋体"/>
                      <w:color w:val="333333"/>
                      <w:kern w:val="0"/>
                      <w:sz w:val="18"/>
                      <w:szCs w:val="18"/>
                    </w:rPr>
                  </w:pPr>
                  <w:r w:rsidRPr="00B715E0">
                    <w:rPr>
                      <w:rFonts w:ascii="Verdana" w:eastAsia="宋体" w:hAnsi="Verdana" w:cs="宋体"/>
                      <w:color w:val="333333"/>
                      <w:kern w:val="0"/>
                      <w:szCs w:val="21"/>
                    </w:rPr>
                    <w:t>D3D2D1D0=1011</w:t>
                  </w:r>
                </w:p>
              </w:tc>
              <w:tc>
                <w:tcPr>
                  <w:tcW w:w="147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715E0" w:rsidRPr="00B715E0" w:rsidRDefault="00B715E0" w:rsidP="00B715E0">
                  <w:pPr>
                    <w:widowControl/>
                    <w:spacing w:line="360" w:lineRule="auto"/>
                    <w:jc w:val="left"/>
                    <w:rPr>
                      <w:rFonts w:ascii="宋体" w:eastAsia="宋体" w:hAnsi="宋体" w:cs="宋体"/>
                      <w:color w:val="333333"/>
                      <w:kern w:val="0"/>
                      <w:sz w:val="24"/>
                      <w:szCs w:val="24"/>
                    </w:rPr>
                  </w:pPr>
                  <w:r w:rsidRPr="00B715E0">
                    <w:rPr>
                      <w:rFonts w:ascii="宋体" w:eastAsia="宋体" w:hAnsi="宋体" w:cs="宋体"/>
                      <w:color w:val="333333"/>
                      <w:kern w:val="0"/>
                      <w:szCs w:val="21"/>
                    </w:rPr>
                    <w:t>4个CP脉冲</w:t>
                  </w:r>
                  <w:r w:rsidRPr="00B715E0">
                    <w:rPr>
                      <w:rFonts w:ascii="宋体" w:eastAsia="宋体" w:hAnsi="宋体" w:cs="宋体"/>
                      <w:vanish/>
                      <w:color w:val="333333"/>
                      <w:kern w:val="0"/>
                      <w:sz w:val="24"/>
                      <w:szCs w:val="24"/>
                    </w:rPr>
                    <w:t>mpz838电子-技术资料-电子元件-电路图-技术应用网站-基本知识-原理-维修-作用-参数-电子元器件符号-各种图纸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715E0" w:rsidRPr="00B715E0" w:rsidRDefault="00B715E0" w:rsidP="00B715E0">
                  <w:pPr>
                    <w:widowControl/>
                    <w:spacing w:line="360" w:lineRule="auto"/>
                    <w:jc w:val="left"/>
                    <w:rPr>
                      <w:rFonts w:ascii="宋体" w:eastAsia="宋体" w:hAnsi="宋体" w:cs="宋体"/>
                      <w:color w:val="333333"/>
                      <w:kern w:val="0"/>
                      <w:sz w:val="24"/>
                      <w:szCs w:val="24"/>
                    </w:rPr>
                  </w:pPr>
                  <w:r w:rsidRPr="00B715E0">
                    <w:rPr>
                      <w:rFonts w:ascii="宋体" w:eastAsia="宋体" w:hAnsi="宋体" w:cs="宋体"/>
                      <w:color w:val="333333"/>
                      <w:kern w:val="0"/>
                      <w:szCs w:val="21"/>
                    </w:rPr>
                    <w:t>Q3=</w:t>
                  </w:r>
                  <w:r w:rsidRPr="00B715E0">
                    <w:rPr>
                      <w:rFonts w:ascii="宋体" w:eastAsia="宋体" w:hAnsi="宋体" w:cs="宋体"/>
                      <w:vanish/>
                      <w:color w:val="333333"/>
                      <w:kern w:val="0"/>
                      <w:sz w:val="24"/>
                      <w:szCs w:val="24"/>
                    </w:rPr>
                    <w:t>mpz838电子-技术资料-电子元件-电路图-技术应用网站-基本知识-原理-维修-作用-参数-电子元器件符号-各种图纸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715E0" w:rsidRPr="00B715E0" w:rsidRDefault="00B715E0" w:rsidP="00B715E0">
                  <w:pPr>
                    <w:widowControl/>
                    <w:jc w:val="left"/>
                    <w:rPr>
                      <w:rFonts w:ascii="Verdana" w:eastAsia="宋体" w:hAnsi="Verdana" w:cs="宋体"/>
                      <w:color w:val="333333"/>
                      <w:kern w:val="0"/>
                      <w:sz w:val="18"/>
                      <w:szCs w:val="18"/>
                    </w:rPr>
                  </w:pPr>
                  <w:r w:rsidRPr="00B715E0">
                    <w:rPr>
                      <w:rFonts w:ascii="Verdana" w:eastAsia="宋体" w:hAnsi="Verdana" w:cs="宋体"/>
                      <w:color w:val="333333"/>
                      <w:kern w:val="0"/>
                      <w:szCs w:val="21"/>
                    </w:rPr>
                    <w:t>结论</w:t>
                  </w:r>
                </w:p>
              </w:tc>
            </w:tr>
            <w:tr w:rsidR="00B715E0" w:rsidRPr="00B715E0"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715E0" w:rsidRPr="00B715E0" w:rsidRDefault="00B715E0" w:rsidP="00B715E0">
                  <w:pPr>
                    <w:widowControl/>
                    <w:jc w:val="left"/>
                    <w:rPr>
                      <w:rFonts w:ascii="Verdana" w:eastAsia="宋体" w:hAnsi="Verdana" w:cs="宋体"/>
                      <w:color w:val="333333"/>
                      <w:kern w:val="0"/>
                      <w:sz w:val="18"/>
                      <w:szCs w:val="18"/>
                    </w:rPr>
                  </w:pPr>
                  <w:r w:rsidRPr="00B715E0">
                    <w:rPr>
                      <w:rFonts w:ascii="Verdana" w:eastAsia="宋体" w:hAnsi="Verdana" w:cs="宋体"/>
                      <w:color w:val="333333"/>
                      <w:kern w:val="0"/>
                      <w:szCs w:val="21"/>
                    </w:rPr>
                    <w:t>串入并出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715E0" w:rsidRPr="00B715E0" w:rsidRDefault="00B715E0" w:rsidP="00B715E0">
                  <w:pPr>
                    <w:widowControl/>
                    <w:jc w:val="left"/>
                    <w:rPr>
                      <w:rFonts w:ascii="Verdana" w:eastAsia="宋体" w:hAnsi="Verdana" w:cs="宋体"/>
                      <w:color w:val="333333"/>
                      <w:kern w:val="0"/>
                      <w:sz w:val="18"/>
                      <w:szCs w:val="18"/>
                    </w:rPr>
                  </w:pPr>
                  <w:r w:rsidRPr="00B715E0">
                    <w:rPr>
                      <w:rFonts w:ascii="Verdana" w:eastAsia="宋体" w:hAnsi="Verdana" w:cs="宋体"/>
                      <w:color w:val="333333"/>
                      <w:kern w:val="0"/>
                      <w:szCs w:val="21"/>
                    </w:rPr>
                    <w:t>D3=1011</w:t>
                  </w:r>
                </w:p>
              </w:tc>
              <w:tc>
                <w:tcPr>
                  <w:tcW w:w="147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715E0" w:rsidRPr="00B715E0" w:rsidRDefault="00B715E0" w:rsidP="00B715E0">
                  <w:pPr>
                    <w:widowControl/>
                    <w:spacing w:line="360" w:lineRule="auto"/>
                    <w:jc w:val="left"/>
                    <w:rPr>
                      <w:rFonts w:ascii="宋体" w:eastAsia="宋体" w:hAnsi="宋体" w:cs="宋体"/>
                      <w:color w:val="333333"/>
                      <w:kern w:val="0"/>
                      <w:sz w:val="24"/>
                      <w:szCs w:val="24"/>
                    </w:rPr>
                  </w:pPr>
                  <w:r w:rsidRPr="00B715E0">
                    <w:rPr>
                      <w:rFonts w:ascii="宋体" w:eastAsia="宋体" w:hAnsi="宋体" w:cs="宋体"/>
                      <w:color w:val="333333"/>
                      <w:kern w:val="0"/>
                      <w:szCs w:val="21"/>
                    </w:rPr>
                    <w:t>4个CP脉冲</w:t>
                  </w:r>
                  <w:r w:rsidRPr="00B715E0">
                    <w:rPr>
                      <w:rFonts w:ascii="宋体" w:eastAsia="宋体" w:hAnsi="宋体" w:cs="宋体"/>
                      <w:vanish/>
                      <w:color w:val="333333"/>
                      <w:kern w:val="0"/>
                      <w:sz w:val="24"/>
                      <w:szCs w:val="24"/>
                    </w:rPr>
                    <w:t>mpz838电子-技术资料-电子元件-电路图-技术应用网站-基本知识-原理-维修-作用-参数-电子元器件符号-各种图纸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715E0" w:rsidRPr="00B715E0" w:rsidRDefault="00B715E0" w:rsidP="00B715E0">
                  <w:pPr>
                    <w:widowControl/>
                    <w:spacing w:line="360" w:lineRule="auto"/>
                    <w:jc w:val="left"/>
                    <w:rPr>
                      <w:rFonts w:ascii="宋体" w:eastAsia="宋体" w:hAnsi="宋体" w:cs="宋体"/>
                      <w:color w:val="333333"/>
                      <w:kern w:val="0"/>
                      <w:sz w:val="24"/>
                      <w:szCs w:val="24"/>
                    </w:rPr>
                  </w:pPr>
                  <w:r w:rsidRPr="00B715E0">
                    <w:rPr>
                      <w:rFonts w:ascii="宋体" w:eastAsia="宋体" w:hAnsi="宋体" w:cs="宋体"/>
                      <w:color w:val="333333"/>
                      <w:kern w:val="0"/>
                      <w:szCs w:val="21"/>
                    </w:rPr>
                    <w:t>Q3Q2Q1Q0=</w:t>
                  </w:r>
                  <w:r w:rsidRPr="00B715E0">
                    <w:rPr>
                      <w:rFonts w:ascii="宋体" w:eastAsia="宋体" w:hAnsi="宋体" w:cs="宋体"/>
                      <w:vanish/>
                      <w:color w:val="333333"/>
                      <w:kern w:val="0"/>
                      <w:sz w:val="24"/>
                      <w:szCs w:val="24"/>
                    </w:rPr>
                    <w:t>mpz838电子-技术资料-电子元件-电路图-技术应用网站-基本知识-原理-维修-作用-参数-电子元器件符号-各种图纸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715E0" w:rsidRPr="00B715E0" w:rsidRDefault="00B715E0" w:rsidP="00B715E0">
                  <w:pPr>
                    <w:widowControl/>
                    <w:jc w:val="left"/>
                    <w:rPr>
                      <w:rFonts w:ascii="Verdana" w:eastAsia="宋体" w:hAnsi="Verdana" w:cs="宋体"/>
                      <w:color w:val="333333"/>
                      <w:kern w:val="0"/>
                      <w:sz w:val="18"/>
                      <w:szCs w:val="18"/>
                    </w:rPr>
                  </w:pPr>
                  <w:r w:rsidRPr="00B715E0">
                    <w:rPr>
                      <w:rFonts w:ascii="Verdana" w:eastAsia="宋体" w:hAnsi="Verdana" w:cs="宋体"/>
                      <w:color w:val="333333"/>
                      <w:kern w:val="0"/>
                      <w:szCs w:val="21"/>
                    </w:rPr>
                    <w:t>结论</w:t>
                  </w:r>
                </w:p>
              </w:tc>
            </w:tr>
            <w:tr w:rsidR="00B715E0" w:rsidRPr="00B715E0"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715E0" w:rsidRPr="00B715E0" w:rsidRDefault="00B715E0" w:rsidP="00B715E0">
                  <w:pPr>
                    <w:widowControl/>
                    <w:jc w:val="left"/>
                    <w:rPr>
                      <w:rFonts w:ascii="Verdana" w:eastAsia="宋体" w:hAnsi="Verdana" w:cs="宋体"/>
                      <w:color w:val="333333"/>
                      <w:kern w:val="0"/>
                      <w:sz w:val="18"/>
                      <w:szCs w:val="18"/>
                    </w:rPr>
                  </w:pPr>
                  <w:r w:rsidRPr="00B715E0">
                    <w:rPr>
                      <w:rFonts w:ascii="Verdana" w:eastAsia="宋体" w:hAnsi="Verdana" w:cs="宋体"/>
                      <w:color w:val="333333"/>
                      <w:kern w:val="0"/>
                      <w:szCs w:val="21"/>
                    </w:rPr>
                    <w:t>串</w:t>
                  </w:r>
                  <w:proofErr w:type="gramStart"/>
                  <w:r w:rsidRPr="00B715E0">
                    <w:rPr>
                      <w:rFonts w:ascii="Verdana" w:eastAsia="宋体" w:hAnsi="Verdana" w:cs="宋体"/>
                      <w:color w:val="333333"/>
                      <w:kern w:val="0"/>
                      <w:szCs w:val="21"/>
                    </w:rPr>
                    <w:t>入串出</w:t>
                  </w:r>
                  <w:proofErr w:type="gram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715E0" w:rsidRPr="00B715E0" w:rsidRDefault="00B715E0" w:rsidP="00B715E0">
                  <w:pPr>
                    <w:widowControl/>
                    <w:jc w:val="left"/>
                    <w:rPr>
                      <w:rFonts w:ascii="Verdana" w:eastAsia="宋体" w:hAnsi="Verdana" w:cs="宋体"/>
                      <w:color w:val="333333"/>
                      <w:kern w:val="0"/>
                      <w:sz w:val="18"/>
                      <w:szCs w:val="18"/>
                    </w:rPr>
                  </w:pPr>
                  <w:r w:rsidRPr="00B715E0">
                    <w:rPr>
                      <w:rFonts w:ascii="Verdana" w:eastAsia="宋体" w:hAnsi="Verdana" w:cs="宋体"/>
                      <w:color w:val="333333"/>
                      <w:kern w:val="0"/>
                      <w:szCs w:val="21"/>
                    </w:rPr>
                    <w:t>D3=1011</w:t>
                  </w:r>
                </w:p>
              </w:tc>
              <w:tc>
                <w:tcPr>
                  <w:tcW w:w="147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715E0" w:rsidRPr="00B715E0" w:rsidRDefault="00B715E0" w:rsidP="00B715E0">
                  <w:pPr>
                    <w:widowControl/>
                    <w:spacing w:line="360" w:lineRule="auto"/>
                    <w:jc w:val="left"/>
                    <w:rPr>
                      <w:rFonts w:ascii="宋体" w:eastAsia="宋体" w:hAnsi="宋体" w:cs="宋体"/>
                      <w:color w:val="333333"/>
                      <w:kern w:val="0"/>
                      <w:sz w:val="24"/>
                      <w:szCs w:val="24"/>
                    </w:rPr>
                  </w:pPr>
                  <w:r w:rsidRPr="00B715E0">
                    <w:rPr>
                      <w:rFonts w:ascii="宋体" w:eastAsia="宋体" w:hAnsi="宋体" w:cs="宋体"/>
                      <w:color w:val="333333"/>
                      <w:kern w:val="0"/>
                      <w:szCs w:val="21"/>
                    </w:rPr>
                    <w:t>8个CP脉冲</w:t>
                  </w:r>
                  <w:r w:rsidRPr="00B715E0">
                    <w:rPr>
                      <w:rFonts w:ascii="宋体" w:eastAsia="宋体" w:hAnsi="宋体" w:cs="宋体"/>
                      <w:vanish/>
                      <w:color w:val="333333"/>
                      <w:kern w:val="0"/>
                      <w:sz w:val="24"/>
                      <w:szCs w:val="24"/>
                    </w:rPr>
                    <w:t>mpz838电子-技术资料-电子元件-电路图-技术应用网站-基本知识-原理-维修-作用-参数-电子元器件符号-各种图纸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715E0" w:rsidRPr="00B715E0" w:rsidRDefault="00B715E0" w:rsidP="00B715E0">
                  <w:pPr>
                    <w:widowControl/>
                    <w:spacing w:line="360" w:lineRule="auto"/>
                    <w:jc w:val="left"/>
                    <w:rPr>
                      <w:rFonts w:ascii="宋体" w:eastAsia="宋体" w:hAnsi="宋体" w:cs="宋体"/>
                      <w:color w:val="333333"/>
                      <w:kern w:val="0"/>
                      <w:sz w:val="24"/>
                      <w:szCs w:val="24"/>
                    </w:rPr>
                  </w:pPr>
                  <w:r w:rsidRPr="00B715E0">
                    <w:rPr>
                      <w:rFonts w:ascii="宋体" w:eastAsia="宋体" w:hAnsi="宋体" w:cs="宋体"/>
                      <w:color w:val="333333"/>
                      <w:kern w:val="0"/>
                      <w:szCs w:val="21"/>
                    </w:rPr>
                    <w:t>Q3=</w:t>
                  </w:r>
                  <w:r w:rsidRPr="00B715E0">
                    <w:rPr>
                      <w:rFonts w:ascii="宋体" w:eastAsia="宋体" w:hAnsi="宋体" w:cs="宋体"/>
                      <w:vanish/>
                      <w:color w:val="333333"/>
                      <w:kern w:val="0"/>
                      <w:sz w:val="24"/>
                      <w:szCs w:val="24"/>
                    </w:rPr>
                    <w:t>mpz838电子-技术资料-电子元件-电路图-技术应用网站-基本知识-原理-维修-作用-参数-电子元器件符号-各种图纸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715E0" w:rsidRPr="00B715E0" w:rsidRDefault="00B715E0" w:rsidP="00B715E0">
                  <w:pPr>
                    <w:widowControl/>
                    <w:jc w:val="left"/>
                    <w:rPr>
                      <w:rFonts w:ascii="Verdana" w:eastAsia="宋体" w:hAnsi="Verdana" w:cs="宋体"/>
                      <w:color w:val="333333"/>
                      <w:kern w:val="0"/>
                      <w:sz w:val="18"/>
                      <w:szCs w:val="18"/>
                    </w:rPr>
                  </w:pPr>
                  <w:r w:rsidRPr="00B715E0">
                    <w:rPr>
                      <w:rFonts w:ascii="Verdana" w:eastAsia="宋体" w:hAnsi="Verdana" w:cs="宋体"/>
                      <w:color w:val="333333"/>
                      <w:kern w:val="0"/>
                      <w:szCs w:val="21"/>
                    </w:rPr>
                    <w:t>结论</w:t>
                  </w:r>
                </w:p>
              </w:tc>
            </w:tr>
          </w:tbl>
          <w:p w:rsidR="00B715E0" w:rsidRPr="00B715E0" w:rsidRDefault="00B715E0" w:rsidP="00B715E0">
            <w:pPr>
              <w:widowControl/>
              <w:spacing w:line="360" w:lineRule="auto"/>
              <w:ind w:firstLine="420"/>
              <w:jc w:val="left"/>
              <w:rPr>
                <w:ins w:id="48" w:author="Unknown"/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ins w:id="49" w:author="Unknown">
              <w:r w:rsidRPr="00B715E0">
                <w:rPr>
                  <w:rFonts w:ascii="宋体" w:eastAsia="宋体" w:hAnsi="宋体" w:cs="宋体"/>
                  <w:vanish/>
                  <w:color w:val="333333"/>
                  <w:kern w:val="0"/>
                  <w:sz w:val="24"/>
                  <w:szCs w:val="24"/>
                </w:rPr>
                <w:t>mpz838电子-技术资料-电子元件-电路图-技术应用网站-基本知识-原理-维修-作用-参数-电子元器件符号-各种图纸</w:t>
              </w:r>
            </w:ins>
          </w:p>
          <w:p w:rsidR="00B715E0" w:rsidRPr="00B715E0" w:rsidRDefault="00B715E0" w:rsidP="00B715E0">
            <w:pPr>
              <w:widowControl/>
              <w:jc w:val="left"/>
              <w:rPr>
                <w:ins w:id="50" w:author="Unknown"/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Verdana" w:eastAsia="宋体" w:hAnsi="Verdana" w:cs="宋体"/>
                <w:noProof/>
                <w:color w:val="07519A"/>
                <w:kern w:val="0"/>
                <w:sz w:val="18"/>
                <w:szCs w:val="18"/>
              </w:rPr>
              <w:drawing>
                <wp:inline distT="0" distB="0" distL="0" distR="0">
                  <wp:extent cx="5010150" cy="1504950"/>
                  <wp:effectExtent l="0" t="0" r="0" b="0"/>
                  <wp:docPr id="1" name="图片 1" descr="http://www.838dz.com/d/file/ad/PCB/2010-06-04/52ee7567d48b5ec16bcbddd56b1fc5eb.jpg">
                    <a:hlinkClick xmlns:a="http://schemas.openxmlformats.org/drawingml/2006/main" r:id="rId12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ttp://www.838dz.com/d/file/ad/PCB/2010-06-04/52ee7567d48b5ec16bcbddd56b1fc5eb.jpg">
                            <a:hlinkClick r:id="rId12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10150" cy="1504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ins w:id="51" w:author="Unknown">
              <w:r w:rsidRPr="00B715E0">
                <w:rPr>
                  <w:rFonts w:ascii="Verdana" w:eastAsia="宋体" w:hAnsi="Verdana" w:cs="宋体"/>
                  <w:vanish/>
                  <w:color w:val="333333"/>
                  <w:kern w:val="0"/>
                  <w:sz w:val="18"/>
                  <w:szCs w:val="18"/>
                </w:rPr>
                <w:t>mpz838</w:t>
              </w:r>
              <w:r w:rsidRPr="00B715E0">
                <w:rPr>
                  <w:rFonts w:ascii="Verdana" w:eastAsia="宋体" w:hAnsi="Verdana" w:cs="宋体"/>
                  <w:vanish/>
                  <w:color w:val="333333"/>
                  <w:kern w:val="0"/>
                  <w:sz w:val="18"/>
                  <w:szCs w:val="18"/>
                </w:rPr>
                <w:t>电子</w:t>
              </w:r>
              <w:r w:rsidRPr="00B715E0">
                <w:rPr>
                  <w:rFonts w:ascii="Verdana" w:eastAsia="宋体" w:hAnsi="Verdana" w:cs="宋体"/>
                  <w:vanish/>
                  <w:color w:val="333333"/>
                  <w:kern w:val="0"/>
                  <w:sz w:val="18"/>
                  <w:szCs w:val="18"/>
                </w:rPr>
                <w:t>-</w:t>
              </w:r>
              <w:r w:rsidRPr="00B715E0">
                <w:rPr>
                  <w:rFonts w:ascii="Verdana" w:eastAsia="宋体" w:hAnsi="Verdana" w:cs="宋体"/>
                  <w:vanish/>
                  <w:color w:val="333333"/>
                  <w:kern w:val="0"/>
                  <w:sz w:val="18"/>
                  <w:szCs w:val="18"/>
                </w:rPr>
                <w:t>技术资料</w:t>
              </w:r>
              <w:r w:rsidRPr="00B715E0">
                <w:rPr>
                  <w:rFonts w:ascii="Verdana" w:eastAsia="宋体" w:hAnsi="Verdana" w:cs="宋体"/>
                  <w:vanish/>
                  <w:color w:val="333333"/>
                  <w:kern w:val="0"/>
                  <w:sz w:val="18"/>
                  <w:szCs w:val="18"/>
                </w:rPr>
                <w:t>-</w:t>
              </w:r>
              <w:r w:rsidRPr="00B715E0">
                <w:rPr>
                  <w:rFonts w:ascii="Verdana" w:eastAsia="宋体" w:hAnsi="Verdana" w:cs="宋体"/>
                  <w:vanish/>
                  <w:color w:val="333333"/>
                  <w:kern w:val="0"/>
                  <w:sz w:val="18"/>
                  <w:szCs w:val="18"/>
                </w:rPr>
                <w:t>电子元件</w:t>
              </w:r>
              <w:r w:rsidRPr="00B715E0">
                <w:rPr>
                  <w:rFonts w:ascii="Verdana" w:eastAsia="宋体" w:hAnsi="Verdana" w:cs="宋体"/>
                  <w:vanish/>
                  <w:color w:val="333333"/>
                  <w:kern w:val="0"/>
                  <w:sz w:val="18"/>
                  <w:szCs w:val="18"/>
                </w:rPr>
                <w:t>-</w:t>
              </w:r>
              <w:r w:rsidRPr="00B715E0">
                <w:rPr>
                  <w:rFonts w:ascii="Verdana" w:eastAsia="宋体" w:hAnsi="Verdana" w:cs="宋体"/>
                  <w:vanish/>
                  <w:color w:val="333333"/>
                  <w:kern w:val="0"/>
                  <w:sz w:val="18"/>
                  <w:szCs w:val="18"/>
                </w:rPr>
                <w:t>电路图</w:t>
              </w:r>
              <w:r w:rsidRPr="00B715E0">
                <w:rPr>
                  <w:rFonts w:ascii="Verdana" w:eastAsia="宋体" w:hAnsi="Verdana" w:cs="宋体"/>
                  <w:vanish/>
                  <w:color w:val="333333"/>
                  <w:kern w:val="0"/>
                  <w:sz w:val="18"/>
                  <w:szCs w:val="18"/>
                </w:rPr>
                <w:t>-</w:t>
              </w:r>
              <w:r w:rsidRPr="00B715E0">
                <w:rPr>
                  <w:rFonts w:ascii="Verdana" w:eastAsia="宋体" w:hAnsi="Verdana" w:cs="宋体"/>
                  <w:vanish/>
                  <w:color w:val="333333"/>
                  <w:kern w:val="0"/>
                  <w:sz w:val="18"/>
                  <w:szCs w:val="18"/>
                </w:rPr>
                <w:t>技术应用网站</w:t>
              </w:r>
              <w:r w:rsidRPr="00B715E0">
                <w:rPr>
                  <w:rFonts w:ascii="Verdana" w:eastAsia="宋体" w:hAnsi="Verdana" w:cs="宋体"/>
                  <w:vanish/>
                  <w:color w:val="333333"/>
                  <w:kern w:val="0"/>
                  <w:sz w:val="18"/>
                  <w:szCs w:val="18"/>
                </w:rPr>
                <w:t>-</w:t>
              </w:r>
              <w:r w:rsidRPr="00B715E0">
                <w:rPr>
                  <w:rFonts w:ascii="Verdana" w:eastAsia="宋体" w:hAnsi="Verdana" w:cs="宋体"/>
                  <w:vanish/>
                  <w:color w:val="333333"/>
                  <w:kern w:val="0"/>
                  <w:sz w:val="18"/>
                  <w:szCs w:val="18"/>
                </w:rPr>
                <w:t>基本知识</w:t>
              </w:r>
              <w:r w:rsidRPr="00B715E0">
                <w:rPr>
                  <w:rFonts w:ascii="Verdana" w:eastAsia="宋体" w:hAnsi="Verdana" w:cs="宋体"/>
                  <w:vanish/>
                  <w:color w:val="333333"/>
                  <w:kern w:val="0"/>
                  <w:sz w:val="18"/>
                  <w:szCs w:val="18"/>
                </w:rPr>
                <w:t>-</w:t>
              </w:r>
              <w:r w:rsidRPr="00B715E0">
                <w:rPr>
                  <w:rFonts w:ascii="Verdana" w:eastAsia="宋体" w:hAnsi="Verdana" w:cs="宋体"/>
                  <w:vanish/>
                  <w:color w:val="333333"/>
                  <w:kern w:val="0"/>
                  <w:sz w:val="18"/>
                  <w:szCs w:val="18"/>
                </w:rPr>
                <w:t>原理</w:t>
              </w:r>
              <w:r w:rsidRPr="00B715E0">
                <w:rPr>
                  <w:rFonts w:ascii="Verdana" w:eastAsia="宋体" w:hAnsi="Verdana" w:cs="宋体"/>
                  <w:vanish/>
                  <w:color w:val="333333"/>
                  <w:kern w:val="0"/>
                  <w:sz w:val="18"/>
                  <w:szCs w:val="18"/>
                </w:rPr>
                <w:t>-</w:t>
              </w:r>
              <w:r w:rsidRPr="00B715E0">
                <w:rPr>
                  <w:rFonts w:ascii="Verdana" w:eastAsia="宋体" w:hAnsi="Verdana" w:cs="宋体"/>
                  <w:vanish/>
                  <w:color w:val="333333"/>
                  <w:kern w:val="0"/>
                  <w:sz w:val="18"/>
                  <w:szCs w:val="18"/>
                </w:rPr>
                <w:t>维修</w:t>
              </w:r>
              <w:r w:rsidRPr="00B715E0">
                <w:rPr>
                  <w:rFonts w:ascii="Verdana" w:eastAsia="宋体" w:hAnsi="Verdana" w:cs="宋体"/>
                  <w:vanish/>
                  <w:color w:val="333333"/>
                  <w:kern w:val="0"/>
                  <w:sz w:val="18"/>
                  <w:szCs w:val="18"/>
                </w:rPr>
                <w:t>-</w:t>
              </w:r>
              <w:r w:rsidRPr="00B715E0">
                <w:rPr>
                  <w:rFonts w:ascii="Verdana" w:eastAsia="宋体" w:hAnsi="Verdana" w:cs="宋体"/>
                  <w:vanish/>
                  <w:color w:val="333333"/>
                  <w:kern w:val="0"/>
                  <w:sz w:val="18"/>
                  <w:szCs w:val="18"/>
                </w:rPr>
                <w:t>作用</w:t>
              </w:r>
              <w:r w:rsidRPr="00B715E0">
                <w:rPr>
                  <w:rFonts w:ascii="Verdana" w:eastAsia="宋体" w:hAnsi="Verdana" w:cs="宋体"/>
                  <w:vanish/>
                  <w:color w:val="333333"/>
                  <w:kern w:val="0"/>
                  <w:sz w:val="18"/>
                  <w:szCs w:val="18"/>
                </w:rPr>
                <w:t>-</w:t>
              </w:r>
              <w:r w:rsidRPr="00B715E0">
                <w:rPr>
                  <w:rFonts w:ascii="Verdana" w:eastAsia="宋体" w:hAnsi="Verdana" w:cs="宋体"/>
                  <w:vanish/>
                  <w:color w:val="333333"/>
                  <w:kern w:val="0"/>
                  <w:sz w:val="18"/>
                  <w:szCs w:val="18"/>
                </w:rPr>
                <w:t>参数</w:t>
              </w:r>
              <w:r w:rsidRPr="00B715E0">
                <w:rPr>
                  <w:rFonts w:ascii="Verdana" w:eastAsia="宋体" w:hAnsi="Verdana" w:cs="宋体"/>
                  <w:vanish/>
                  <w:color w:val="333333"/>
                  <w:kern w:val="0"/>
                  <w:sz w:val="18"/>
                  <w:szCs w:val="18"/>
                </w:rPr>
                <w:t>-</w:t>
              </w:r>
              <w:r w:rsidRPr="00B715E0">
                <w:rPr>
                  <w:rFonts w:ascii="Verdana" w:eastAsia="宋体" w:hAnsi="Verdana" w:cs="宋体"/>
                  <w:vanish/>
                  <w:color w:val="333333"/>
                  <w:kern w:val="0"/>
                  <w:sz w:val="18"/>
                  <w:szCs w:val="18"/>
                </w:rPr>
                <w:t>电子元器件符号</w:t>
              </w:r>
              <w:r w:rsidRPr="00B715E0">
                <w:rPr>
                  <w:rFonts w:ascii="Verdana" w:eastAsia="宋体" w:hAnsi="Verdana" w:cs="宋体"/>
                  <w:vanish/>
                  <w:color w:val="333333"/>
                  <w:kern w:val="0"/>
                  <w:sz w:val="18"/>
                  <w:szCs w:val="18"/>
                </w:rPr>
                <w:t>-</w:t>
              </w:r>
              <w:r w:rsidRPr="00B715E0">
                <w:rPr>
                  <w:rFonts w:ascii="Verdana" w:eastAsia="宋体" w:hAnsi="Verdana" w:cs="宋体"/>
                  <w:vanish/>
                  <w:color w:val="333333"/>
                  <w:kern w:val="0"/>
                  <w:sz w:val="18"/>
                  <w:szCs w:val="18"/>
                </w:rPr>
                <w:t>各种图纸</w:t>
              </w:r>
            </w:ins>
          </w:p>
          <w:p w:rsidR="00B715E0" w:rsidRPr="00B715E0" w:rsidRDefault="00B715E0" w:rsidP="00B715E0">
            <w:pPr>
              <w:widowControl/>
              <w:jc w:val="left"/>
              <w:rPr>
                <w:ins w:id="52" w:author="Unknown"/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ins w:id="53" w:author="Unknown">
              <w:r w:rsidRPr="00B715E0">
                <w:rPr>
                  <w:rFonts w:ascii="Verdana" w:eastAsia="宋体" w:hAnsi="Verdana" w:cs="宋体"/>
                  <w:color w:val="333333"/>
                  <w:kern w:val="0"/>
                  <w:sz w:val="18"/>
                  <w:szCs w:val="18"/>
                </w:rPr>
                <w:lastRenderedPageBreak/>
                <w:t>图</w:t>
              </w:r>
              <w:r w:rsidRPr="00B715E0">
                <w:rPr>
                  <w:rFonts w:ascii="Verdana" w:eastAsia="宋体" w:hAnsi="Verdana" w:cs="宋体"/>
                  <w:color w:val="333333"/>
                  <w:kern w:val="0"/>
                  <w:sz w:val="18"/>
                  <w:szCs w:val="18"/>
                </w:rPr>
                <w:t>2</w:t>
              </w:r>
              <w:r w:rsidRPr="00B715E0">
                <w:rPr>
                  <w:rFonts w:ascii="Verdana" w:eastAsia="宋体" w:hAnsi="Verdana" w:cs="宋体"/>
                  <w:vanish/>
                  <w:color w:val="333333"/>
                  <w:kern w:val="0"/>
                  <w:sz w:val="18"/>
                  <w:szCs w:val="18"/>
                </w:rPr>
                <w:t>mpz838</w:t>
              </w:r>
              <w:r w:rsidRPr="00B715E0">
                <w:rPr>
                  <w:rFonts w:ascii="Verdana" w:eastAsia="宋体" w:hAnsi="Verdana" w:cs="宋体"/>
                  <w:vanish/>
                  <w:color w:val="333333"/>
                  <w:kern w:val="0"/>
                  <w:sz w:val="18"/>
                  <w:szCs w:val="18"/>
                </w:rPr>
                <w:t>电子</w:t>
              </w:r>
              <w:r w:rsidRPr="00B715E0">
                <w:rPr>
                  <w:rFonts w:ascii="Verdana" w:eastAsia="宋体" w:hAnsi="Verdana" w:cs="宋体"/>
                  <w:vanish/>
                  <w:color w:val="333333"/>
                  <w:kern w:val="0"/>
                  <w:sz w:val="18"/>
                  <w:szCs w:val="18"/>
                </w:rPr>
                <w:t>-</w:t>
              </w:r>
              <w:r w:rsidRPr="00B715E0">
                <w:rPr>
                  <w:rFonts w:ascii="Verdana" w:eastAsia="宋体" w:hAnsi="Verdana" w:cs="宋体"/>
                  <w:vanish/>
                  <w:color w:val="333333"/>
                  <w:kern w:val="0"/>
                  <w:sz w:val="18"/>
                  <w:szCs w:val="18"/>
                </w:rPr>
                <w:t>技术资料</w:t>
              </w:r>
              <w:r w:rsidRPr="00B715E0">
                <w:rPr>
                  <w:rFonts w:ascii="Verdana" w:eastAsia="宋体" w:hAnsi="Verdana" w:cs="宋体"/>
                  <w:vanish/>
                  <w:color w:val="333333"/>
                  <w:kern w:val="0"/>
                  <w:sz w:val="18"/>
                  <w:szCs w:val="18"/>
                </w:rPr>
                <w:t>-</w:t>
              </w:r>
              <w:r w:rsidRPr="00B715E0">
                <w:rPr>
                  <w:rFonts w:ascii="Verdana" w:eastAsia="宋体" w:hAnsi="Verdana" w:cs="宋体"/>
                  <w:vanish/>
                  <w:color w:val="333333"/>
                  <w:kern w:val="0"/>
                  <w:sz w:val="18"/>
                  <w:szCs w:val="18"/>
                </w:rPr>
                <w:t>电子元件</w:t>
              </w:r>
              <w:r w:rsidRPr="00B715E0">
                <w:rPr>
                  <w:rFonts w:ascii="Verdana" w:eastAsia="宋体" w:hAnsi="Verdana" w:cs="宋体"/>
                  <w:vanish/>
                  <w:color w:val="333333"/>
                  <w:kern w:val="0"/>
                  <w:sz w:val="18"/>
                  <w:szCs w:val="18"/>
                </w:rPr>
                <w:t>-</w:t>
              </w:r>
              <w:r w:rsidRPr="00B715E0">
                <w:rPr>
                  <w:rFonts w:ascii="Verdana" w:eastAsia="宋体" w:hAnsi="Verdana" w:cs="宋体"/>
                  <w:vanish/>
                  <w:color w:val="333333"/>
                  <w:kern w:val="0"/>
                  <w:sz w:val="18"/>
                  <w:szCs w:val="18"/>
                </w:rPr>
                <w:t>电路图</w:t>
              </w:r>
              <w:r w:rsidRPr="00B715E0">
                <w:rPr>
                  <w:rFonts w:ascii="Verdana" w:eastAsia="宋体" w:hAnsi="Verdana" w:cs="宋体"/>
                  <w:vanish/>
                  <w:color w:val="333333"/>
                  <w:kern w:val="0"/>
                  <w:sz w:val="18"/>
                  <w:szCs w:val="18"/>
                </w:rPr>
                <w:t>-</w:t>
              </w:r>
              <w:r w:rsidRPr="00B715E0">
                <w:rPr>
                  <w:rFonts w:ascii="Verdana" w:eastAsia="宋体" w:hAnsi="Verdana" w:cs="宋体"/>
                  <w:vanish/>
                  <w:color w:val="333333"/>
                  <w:kern w:val="0"/>
                  <w:sz w:val="18"/>
                  <w:szCs w:val="18"/>
                </w:rPr>
                <w:t>技术应用网站</w:t>
              </w:r>
              <w:r w:rsidRPr="00B715E0">
                <w:rPr>
                  <w:rFonts w:ascii="Verdana" w:eastAsia="宋体" w:hAnsi="Verdana" w:cs="宋体"/>
                  <w:vanish/>
                  <w:color w:val="333333"/>
                  <w:kern w:val="0"/>
                  <w:sz w:val="18"/>
                  <w:szCs w:val="18"/>
                </w:rPr>
                <w:t>-</w:t>
              </w:r>
              <w:r w:rsidRPr="00B715E0">
                <w:rPr>
                  <w:rFonts w:ascii="Verdana" w:eastAsia="宋体" w:hAnsi="Verdana" w:cs="宋体"/>
                  <w:vanish/>
                  <w:color w:val="333333"/>
                  <w:kern w:val="0"/>
                  <w:sz w:val="18"/>
                  <w:szCs w:val="18"/>
                </w:rPr>
                <w:t>基本知识</w:t>
              </w:r>
              <w:r w:rsidRPr="00B715E0">
                <w:rPr>
                  <w:rFonts w:ascii="Verdana" w:eastAsia="宋体" w:hAnsi="Verdana" w:cs="宋体"/>
                  <w:vanish/>
                  <w:color w:val="333333"/>
                  <w:kern w:val="0"/>
                  <w:sz w:val="18"/>
                  <w:szCs w:val="18"/>
                </w:rPr>
                <w:t>-</w:t>
              </w:r>
              <w:r w:rsidRPr="00B715E0">
                <w:rPr>
                  <w:rFonts w:ascii="Verdana" w:eastAsia="宋体" w:hAnsi="Verdana" w:cs="宋体"/>
                  <w:vanish/>
                  <w:color w:val="333333"/>
                  <w:kern w:val="0"/>
                  <w:sz w:val="18"/>
                  <w:szCs w:val="18"/>
                </w:rPr>
                <w:t>原理</w:t>
              </w:r>
              <w:r w:rsidRPr="00B715E0">
                <w:rPr>
                  <w:rFonts w:ascii="Verdana" w:eastAsia="宋体" w:hAnsi="Verdana" w:cs="宋体"/>
                  <w:vanish/>
                  <w:color w:val="333333"/>
                  <w:kern w:val="0"/>
                  <w:sz w:val="18"/>
                  <w:szCs w:val="18"/>
                </w:rPr>
                <w:t>-</w:t>
              </w:r>
              <w:r w:rsidRPr="00B715E0">
                <w:rPr>
                  <w:rFonts w:ascii="Verdana" w:eastAsia="宋体" w:hAnsi="Verdana" w:cs="宋体"/>
                  <w:vanish/>
                  <w:color w:val="333333"/>
                  <w:kern w:val="0"/>
                  <w:sz w:val="18"/>
                  <w:szCs w:val="18"/>
                </w:rPr>
                <w:t>维修</w:t>
              </w:r>
              <w:r w:rsidRPr="00B715E0">
                <w:rPr>
                  <w:rFonts w:ascii="Verdana" w:eastAsia="宋体" w:hAnsi="Verdana" w:cs="宋体"/>
                  <w:vanish/>
                  <w:color w:val="333333"/>
                  <w:kern w:val="0"/>
                  <w:sz w:val="18"/>
                  <w:szCs w:val="18"/>
                </w:rPr>
                <w:t>-</w:t>
              </w:r>
              <w:r w:rsidRPr="00B715E0">
                <w:rPr>
                  <w:rFonts w:ascii="Verdana" w:eastAsia="宋体" w:hAnsi="Verdana" w:cs="宋体"/>
                  <w:vanish/>
                  <w:color w:val="333333"/>
                  <w:kern w:val="0"/>
                  <w:sz w:val="18"/>
                  <w:szCs w:val="18"/>
                </w:rPr>
                <w:t>作用</w:t>
              </w:r>
              <w:r w:rsidRPr="00B715E0">
                <w:rPr>
                  <w:rFonts w:ascii="Verdana" w:eastAsia="宋体" w:hAnsi="Verdana" w:cs="宋体"/>
                  <w:vanish/>
                  <w:color w:val="333333"/>
                  <w:kern w:val="0"/>
                  <w:sz w:val="18"/>
                  <w:szCs w:val="18"/>
                </w:rPr>
                <w:t>-</w:t>
              </w:r>
              <w:r w:rsidRPr="00B715E0">
                <w:rPr>
                  <w:rFonts w:ascii="Verdana" w:eastAsia="宋体" w:hAnsi="Verdana" w:cs="宋体"/>
                  <w:vanish/>
                  <w:color w:val="333333"/>
                  <w:kern w:val="0"/>
                  <w:sz w:val="18"/>
                  <w:szCs w:val="18"/>
                </w:rPr>
                <w:t>参数</w:t>
              </w:r>
              <w:r w:rsidRPr="00B715E0">
                <w:rPr>
                  <w:rFonts w:ascii="Verdana" w:eastAsia="宋体" w:hAnsi="Verdana" w:cs="宋体"/>
                  <w:vanish/>
                  <w:color w:val="333333"/>
                  <w:kern w:val="0"/>
                  <w:sz w:val="18"/>
                  <w:szCs w:val="18"/>
                </w:rPr>
                <w:t>-</w:t>
              </w:r>
              <w:r w:rsidRPr="00B715E0">
                <w:rPr>
                  <w:rFonts w:ascii="Verdana" w:eastAsia="宋体" w:hAnsi="Verdana" w:cs="宋体"/>
                  <w:vanish/>
                  <w:color w:val="333333"/>
                  <w:kern w:val="0"/>
                  <w:sz w:val="18"/>
                  <w:szCs w:val="18"/>
                </w:rPr>
                <w:t>电子元器件符号</w:t>
              </w:r>
              <w:r w:rsidRPr="00B715E0">
                <w:rPr>
                  <w:rFonts w:ascii="Verdana" w:eastAsia="宋体" w:hAnsi="Verdana" w:cs="宋体"/>
                  <w:vanish/>
                  <w:color w:val="333333"/>
                  <w:kern w:val="0"/>
                  <w:sz w:val="18"/>
                  <w:szCs w:val="18"/>
                </w:rPr>
                <w:t>-</w:t>
              </w:r>
              <w:r w:rsidRPr="00B715E0">
                <w:rPr>
                  <w:rFonts w:ascii="Verdana" w:eastAsia="宋体" w:hAnsi="Verdana" w:cs="宋体"/>
                  <w:vanish/>
                  <w:color w:val="333333"/>
                  <w:kern w:val="0"/>
                  <w:sz w:val="18"/>
                  <w:szCs w:val="18"/>
                </w:rPr>
                <w:t>各种图纸</w:t>
              </w:r>
            </w:ins>
          </w:p>
          <w:tbl>
            <w:tblPr>
              <w:tblW w:w="5000" w:type="pct"/>
              <w:jc w:val="center"/>
              <w:tblCellSpacing w:w="7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</w:tblPr>
            <w:tblGrid>
              <w:gridCol w:w="8306"/>
            </w:tblGrid>
            <w:tr w:rsidR="00B715E0" w:rsidRPr="00B715E0">
              <w:trPr>
                <w:tblCellSpacing w:w="7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B715E0" w:rsidRPr="00B715E0" w:rsidRDefault="00B715E0" w:rsidP="00B715E0">
                  <w:pPr>
                    <w:widowControl/>
                    <w:jc w:val="center"/>
                    <w:rPr>
                      <w:rFonts w:ascii="Verdana" w:eastAsia="宋体" w:hAnsi="Verdana" w:cs="宋体"/>
                      <w:color w:val="333333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B715E0" w:rsidRPr="00B715E0">
              <w:trPr>
                <w:tblCellSpacing w:w="7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B715E0" w:rsidRPr="00B715E0" w:rsidRDefault="00B715E0" w:rsidP="00B715E0">
                  <w:pPr>
                    <w:widowControl/>
                    <w:jc w:val="center"/>
                    <w:rPr>
                      <w:rFonts w:ascii="Verdana" w:eastAsia="宋体" w:hAnsi="Verdana" w:cs="宋体"/>
                      <w:color w:val="333333"/>
                      <w:kern w:val="0"/>
                      <w:sz w:val="18"/>
                      <w:szCs w:val="18"/>
                    </w:rPr>
                  </w:pPr>
                </w:p>
              </w:tc>
            </w:tr>
          </w:tbl>
          <w:p w:rsidR="00B715E0" w:rsidRPr="00B715E0" w:rsidRDefault="00B715E0" w:rsidP="00B715E0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</w:p>
        </w:tc>
      </w:tr>
    </w:tbl>
    <w:p w:rsidR="00ED1202" w:rsidRDefault="00B715E0">
      <w:pPr>
        <w:rPr>
          <w:rFonts w:hint="eastAsia"/>
        </w:rPr>
      </w:pPr>
    </w:p>
    <w:p w:rsidR="00B715E0" w:rsidRDefault="00B715E0">
      <w:pPr>
        <w:rPr>
          <w:rFonts w:hint="eastAsia"/>
        </w:rPr>
      </w:pPr>
    </w:p>
    <w:p w:rsidR="00B715E0" w:rsidRDefault="00B715E0">
      <w:pPr>
        <w:rPr>
          <w:rFonts w:hint="eastAsia"/>
        </w:rPr>
      </w:pPr>
    </w:p>
    <w:p w:rsidR="00B715E0" w:rsidRPr="00B715E0" w:rsidRDefault="00B715E0" w:rsidP="00B715E0">
      <w:pPr>
        <w:widowControl/>
        <w:spacing w:before="100" w:beforeAutospacing="1" w:after="100" w:afterAutospacing="1"/>
        <w:jc w:val="center"/>
        <w:outlineLvl w:val="0"/>
        <w:rPr>
          <w:rFonts w:ascii="宋体" w:eastAsia="宋体" w:hAnsi="宋体" w:cs="宋体"/>
          <w:b/>
          <w:bCs/>
          <w:color w:val="000000"/>
          <w:kern w:val="36"/>
          <w:sz w:val="48"/>
          <w:szCs w:val="48"/>
        </w:rPr>
      </w:pPr>
      <w:r w:rsidRPr="00B715E0">
        <w:rPr>
          <w:rFonts w:ascii="宋体" w:eastAsia="宋体" w:hAnsi="宋体" w:cs="宋体" w:hint="eastAsia"/>
          <w:b/>
          <w:bCs/>
          <w:color w:val="000000"/>
          <w:kern w:val="36"/>
          <w:sz w:val="48"/>
          <w:szCs w:val="48"/>
        </w:rPr>
        <w:t>74ls153芯片管脚图引脚逻辑功能以及封装</w:t>
      </w:r>
    </w:p>
    <w:p w:rsidR="00B715E0" w:rsidRPr="00B715E0" w:rsidRDefault="00B715E0" w:rsidP="00B715E0">
      <w:pPr>
        <w:widowControl/>
        <w:jc w:val="center"/>
        <w:rPr>
          <w:rFonts w:ascii="宋体" w:eastAsia="宋体" w:hAnsi="宋体" w:cs="宋体" w:hint="eastAsia"/>
          <w:color w:val="5F5F5F"/>
          <w:kern w:val="0"/>
          <w:sz w:val="18"/>
          <w:szCs w:val="18"/>
        </w:rPr>
      </w:pPr>
      <w:r w:rsidRPr="00B715E0">
        <w:rPr>
          <w:rFonts w:ascii="宋体" w:eastAsia="宋体" w:hAnsi="宋体" w:cs="宋体" w:hint="eastAsia"/>
          <w:color w:val="5F5F5F"/>
          <w:kern w:val="0"/>
          <w:sz w:val="18"/>
          <w:szCs w:val="18"/>
        </w:rPr>
        <w:t xml:space="preserve">2007年12月17日 23:53 本站原创 作者：本站 </w:t>
      </w:r>
      <w:hyperlink r:id="rId14" w:anchor="userComment" w:tgtFrame="_self" w:history="1">
        <w:r w:rsidRPr="00B715E0">
          <w:rPr>
            <w:rFonts w:ascii="宋体" w:eastAsia="宋体" w:hAnsi="宋体" w:cs="宋体" w:hint="eastAsia"/>
            <w:color w:val="005BA0"/>
            <w:kern w:val="0"/>
            <w:sz w:val="18"/>
            <w:szCs w:val="18"/>
          </w:rPr>
          <w:t>用户评论（）</w:t>
        </w:r>
      </w:hyperlink>
    </w:p>
    <w:p w:rsidR="00B715E0" w:rsidRPr="00B715E0" w:rsidRDefault="00B715E0" w:rsidP="00B715E0">
      <w:pPr>
        <w:widowControl/>
        <w:jc w:val="left"/>
        <w:rPr>
          <w:rFonts w:ascii="宋体" w:eastAsia="宋体" w:hAnsi="宋体" w:cs="宋体" w:hint="eastAsia"/>
          <w:color w:val="5F5F5F"/>
          <w:kern w:val="0"/>
          <w:sz w:val="18"/>
          <w:szCs w:val="18"/>
        </w:rPr>
      </w:pPr>
      <w:r w:rsidRPr="00B715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关键字：</w:t>
      </w:r>
    </w:p>
    <w:p w:rsidR="00B715E0" w:rsidRPr="00B715E0" w:rsidRDefault="00B715E0" w:rsidP="00B715E0">
      <w:pPr>
        <w:widowControl/>
        <w:spacing w:before="100" w:beforeAutospacing="1" w:after="100" w:afterAutospacing="1"/>
        <w:jc w:val="left"/>
        <w:rPr>
          <w:ins w:id="54" w:author="Unknown"/>
          <w:rFonts w:ascii="宋体" w:eastAsia="宋体" w:hAnsi="宋体" w:cs="宋体" w:hint="eastAsia"/>
          <w:color w:val="5F5F5F"/>
          <w:kern w:val="0"/>
          <w:sz w:val="18"/>
          <w:szCs w:val="18"/>
        </w:rPr>
      </w:pPr>
      <w:ins w:id="55" w:author="Unknown">
        <w:r w:rsidRPr="00B715E0">
          <w:rPr>
            <w:rFonts w:ascii="宋体" w:eastAsia="宋体" w:hAnsi="宋体" w:cs="宋体" w:hint="eastAsia"/>
            <w:color w:val="5F5F5F"/>
            <w:kern w:val="0"/>
            <w:sz w:val="18"/>
            <w:szCs w:val="18"/>
          </w:rPr>
          <w:pict/>
        </w:r>
      </w:ins>
      <w:r w:rsidRPr="00B715E0">
        <w:rPr>
          <w:rFonts w:ascii="宋体" w:eastAsia="宋体" w:hAnsi="宋体" w:cs="宋体" w:hint="eastAsia"/>
          <w:color w:val="5F5F5F"/>
          <w:kern w:val="0"/>
          <w:sz w:val="18"/>
          <w:szCs w:val="18"/>
        </w:rPr>
        <w:pict/>
      </w:r>
      <w:r w:rsidRPr="00B715E0">
        <w:rPr>
          <w:rFonts w:ascii="宋体" w:eastAsia="宋体" w:hAnsi="宋体" w:cs="宋体" w:hint="eastAsia"/>
          <w:color w:val="5F5F5F"/>
          <w:kern w:val="0"/>
          <w:sz w:val="18"/>
          <w:szCs w:val="18"/>
        </w:rPr>
        <w:pict/>
      </w:r>
      <w:ins w:id="56" w:author="Unknown">
        <w:r w:rsidRPr="00B715E0">
          <w:rPr>
            <w:rFonts w:ascii="Verdana" w:eastAsia="宋体" w:hAnsi="Verdana" w:cs="宋体" w:hint="eastAsia"/>
            <w:color w:val="5F5F5F"/>
            <w:kern w:val="0"/>
            <w:sz w:val="18"/>
            <w:szCs w:val="18"/>
          </w:rPr>
          <w:t>74ls153</w:t>
        </w:r>
        <w:r w:rsidRPr="00B715E0">
          <w:rPr>
            <w:rFonts w:ascii="Verdana" w:eastAsia="宋体" w:hAnsi="Verdana" w:cs="宋体" w:hint="eastAsia"/>
            <w:color w:val="5F5F5F"/>
            <w:kern w:val="0"/>
            <w:sz w:val="18"/>
            <w:szCs w:val="18"/>
          </w:rPr>
          <w:t>管脚图</w:t>
        </w:r>
      </w:ins>
    </w:p>
    <w:p w:rsidR="00B715E0" w:rsidRPr="00B715E0" w:rsidRDefault="00B715E0" w:rsidP="00B715E0">
      <w:pPr>
        <w:widowControl/>
        <w:spacing w:before="100" w:beforeAutospacing="1" w:after="100" w:afterAutospacing="1"/>
        <w:jc w:val="left"/>
        <w:rPr>
          <w:ins w:id="57" w:author="Unknown"/>
          <w:rFonts w:ascii="宋体" w:eastAsia="宋体" w:hAnsi="宋体" w:cs="宋体" w:hint="eastAsia"/>
          <w:color w:val="5F5F5F"/>
          <w:kern w:val="0"/>
          <w:sz w:val="18"/>
          <w:szCs w:val="18"/>
        </w:rPr>
      </w:pPr>
      <w:r>
        <w:rPr>
          <w:rFonts w:ascii="宋体" w:eastAsia="宋体" w:hAnsi="宋体" w:cs="宋体"/>
          <w:noProof/>
          <w:color w:val="5F5F5F"/>
          <w:kern w:val="0"/>
          <w:sz w:val="18"/>
          <w:szCs w:val="18"/>
        </w:rPr>
        <w:drawing>
          <wp:inline distT="0" distB="0" distL="0" distR="0">
            <wp:extent cx="5553075" cy="2762250"/>
            <wp:effectExtent l="0" t="0" r="9525" b="0"/>
            <wp:docPr id="12" name="图片 12" descr="http://www.elecfans.com/article/UploadPic/2007-12/200712172351558198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://www.elecfans.com/article/UploadPic/2007-12/2007121723515581983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15E0" w:rsidRPr="00B715E0" w:rsidRDefault="00B715E0" w:rsidP="00B715E0">
      <w:pPr>
        <w:widowControl/>
        <w:spacing w:before="100" w:beforeAutospacing="1" w:after="100" w:afterAutospacing="1"/>
        <w:jc w:val="left"/>
        <w:rPr>
          <w:ins w:id="58" w:author="Unknown"/>
          <w:rFonts w:ascii="宋体" w:eastAsia="宋体" w:hAnsi="宋体" w:cs="宋体" w:hint="eastAsia"/>
          <w:color w:val="5F5F5F"/>
          <w:kern w:val="0"/>
          <w:sz w:val="18"/>
          <w:szCs w:val="18"/>
        </w:rPr>
      </w:pPr>
      <w:ins w:id="59" w:author="Unknown">
        <w:r w:rsidRPr="00B715E0">
          <w:rPr>
            <w:rFonts w:ascii="宋体" w:eastAsia="宋体" w:hAnsi="宋体" w:cs="宋体" w:hint="eastAsia"/>
            <w:color w:val="5F5F5F"/>
            <w:kern w:val="0"/>
            <w:sz w:val="18"/>
            <w:szCs w:val="18"/>
          </w:rPr>
          <w:t>逻辑功能图</w:t>
        </w:r>
      </w:ins>
    </w:p>
    <w:p w:rsidR="00B715E0" w:rsidRPr="00B715E0" w:rsidRDefault="00B715E0" w:rsidP="00B715E0">
      <w:pPr>
        <w:widowControl/>
        <w:spacing w:before="100" w:beforeAutospacing="1" w:after="100" w:afterAutospacing="1"/>
        <w:jc w:val="left"/>
        <w:rPr>
          <w:ins w:id="60" w:author="Unknown"/>
          <w:rFonts w:ascii="宋体" w:eastAsia="宋体" w:hAnsi="宋体" w:cs="宋体" w:hint="eastAsia"/>
          <w:color w:val="5F5F5F"/>
          <w:kern w:val="0"/>
          <w:sz w:val="18"/>
          <w:szCs w:val="18"/>
        </w:rPr>
      </w:pPr>
      <w:r>
        <w:rPr>
          <w:rFonts w:ascii="宋体" w:eastAsia="宋体" w:hAnsi="宋体" w:cs="宋体"/>
          <w:noProof/>
          <w:color w:val="5F5F5F"/>
          <w:kern w:val="0"/>
          <w:sz w:val="18"/>
          <w:szCs w:val="18"/>
        </w:rPr>
        <w:lastRenderedPageBreak/>
        <w:drawing>
          <wp:inline distT="0" distB="0" distL="0" distR="0">
            <wp:extent cx="4581525" cy="3248025"/>
            <wp:effectExtent l="0" t="0" r="9525" b="9525"/>
            <wp:docPr id="11" name="图片 11" descr="http://www.elecfans.com/article/UploadPic/2007-12/20071217235251608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://www.elecfans.com/article/UploadPic/2007-12/2007121723525160840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15E0" w:rsidRPr="00B715E0" w:rsidRDefault="00B715E0" w:rsidP="00B715E0">
      <w:pPr>
        <w:widowControl/>
        <w:spacing w:before="100" w:beforeAutospacing="1" w:after="100" w:afterAutospacing="1"/>
        <w:jc w:val="left"/>
        <w:rPr>
          <w:ins w:id="61" w:author="Unknown"/>
          <w:rFonts w:ascii="宋体" w:eastAsia="宋体" w:hAnsi="宋体" w:cs="宋体" w:hint="eastAsia"/>
          <w:color w:val="5F5F5F"/>
          <w:kern w:val="0"/>
          <w:sz w:val="18"/>
          <w:szCs w:val="18"/>
        </w:rPr>
      </w:pPr>
      <w:ins w:id="62" w:author="Unknown">
        <w:r w:rsidRPr="00B715E0">
          <w:rPr>
            <w:rFonts w:ascii="宋体" w:eastAsia="宋体" w:hAnsi="宋体" w:cs="宋体" w:hint="eastAsia"/>
            <w:color w:val="5F5F5F"/>
            <w:kern w:val="0"/>
            <w:sz w:val="18"/>
            <w:szCs w:val="18"/>
          </w:rPr>
          <w:t>封装：</w:t>
        </w:r>
      </w:ins>
    </w:p>
    <w:p w:rsidR="00B715E0" w:rsidRPr="00B715E0" w:rsidRDefault="00B715E0" w:rsidP="00B715E0">
      <w:pPr>
        <w:widowControl/>
        <w:spacing w:before="100" w:beforeAutospacing="1" w:after="100" w:afterAutospacing="1"/>
        <w:jc w:val="left"/>
        <w:rPr>
          <w:ins w:id="63" w:author="Unknown"/>
          <w:rFonts w:ascii="宋体" w:eastAsia="宋体" w:hAnsi="宋体" w:cs="宋体" w:hint="eastAsia"/>
          <w:color w:val="5F5F5F"/>
          <w:kern w:val="0"/>
          <w:sz w:val="18"/>
          <w:szCs w:val="18"/>
        </w:rPr>
      </w:pPr>
      <w:r>
        <w:rPr>
          <w:rFonts w:ascii="宋体" w:eastAsia="宋体" w:hAnsi="宋体" w:cs="宋体"/>
          <w:noProof/>
          <w:color w:val="5F5F5F"/>
          <w:kern w:val="0"/>
          <w:sz w:val="18"/>
          <w:szCs w:val="18"/>
        </w:rPr>
        <w:drawing>
          <wp:inline distT="0" distB="0" distL="0" distR="0">
            <wp:extent cx="5200650" cy="3009900"/>
            <wp:effectExtent l="0" t="0" r="0" b="0"/>
            <wp:docPr id="10" name="图片 10" descr="http://www.elecfans.com/article/UploadPic/2007-12/2007121723533252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://www.elecfans.com/article/UploadPic/2007-12/200712172353325236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15E0" w:rsidRDefault="00B715E0">
      <w:pPr>
        <w:rPr>
          <w:rFonts w:hint="eastAsia"/>
        </w:rPr>
      </w:pPr>
    </w:p>
    <w:p w:rsidR="00B715E0" w:rsidRDefault="00B715E0">
      <w:pPr>
        <w:rPr>
          <w:rFonts w:hint="eastAsia"/>
        </w:rPr>
      </w:pPr>
    </w:p>
    <w:p w:rsidR="00B715E0" w:rsidRDefault="00B715E0">
      <w:pPr>
        <w:rPr>
          <w:rFonts w:hint="eastAsia"/>
        </w:rPr>
      </w:pPr>
    </w:p>
    <w:p w:rsidR="00B715E0" w:rsidRDefault="00B715E0" w:rsidP="00B715E0">
      <w:pPr>
        <w:pStyle w:val="4"/>
        <w:jc w:val="center"/>
      </w:pPr>
      <w:r>
        <w:t>74LS163</w:t>
      </w:r>
      <w:r>
        <w:t>引脚功能表及管脚定义图</w:t>
      </w:r>
      <w:r>
        <w:t xml:space="preserve"> (</w:t>
      </w:r>
      <w:r>
        <w:t>带时序波形图</w:t>
      </w:r>
      <w:r>
        <w:t>)</w:t>
      </w:r>
    </w:p>
    <w:p w:rsidR="00B715E0" w:rsidRDefault="00B715E0" w:rsidP="00B715E0">
      <w:pPr>
        <w:pStyle w:val="g-ta-c"/>
      </w:pPr>
      <w:r>
        <w:t xml:space="preserve">发布:2011-08-30 | 作者: | 来源: </w:t>
      </w:r>
      <w:hyperlink r:id="rId18" w:tgtFrame="_blank" w:history="1">
        <w:r>
          <w:rPr>
            <w:rStyle w:val="a3"/>
          </w:rPr>
          <w:t>huangjiapeng</w:t>
        </w:r>
      </w:hyperlink>
      <w:r>
        <w:t xml:space="preserve"> | 查看:2620次 | 用户关注：</w:t>
      </w:r>
    </w:p>
    <w:p w:rsidR="00B715E0" w:rsidRDefault="00B715E0" w:rsidP="00B715E0">
      <w:r>
        <w:lastRenderedPageBreak/>
        <w:t>定时器由与系统</w:t>
      </w:r>
      <w:proofErr w:type="gramStart"/>
      <w:r>
        <w:t>秒</w:t>
      </w:r>
      <w:proofErr w:type="gramEnd"/>
      <w:r>
        <w:t>脉冲（由时钟脉冲产生器提供）同步的计数器构成，要求计数器在状态信号</w:t>
      </w:r>
      <w:r>
        <w:t>ST</w:t>
      </w:r>
      <w:r>
        <w:t>作用下，首先清零，然后在时钟脉冲上升</w:t>
      </w:r>
      <w:proofErr w:type="gramStart"/>
      <w:r>
        <w:t>沿作用</w:t>
      </w:r>
      <w:proofErr w:type="gramEnd"/>
      <w:r>
        <w:t>下，计数器从零开始进行增</w:t>
      </w:r>
      <w:r>
        <w:t>1</w:t>
      </w:r>
      <w:r>
        <w:t>计数，向控制器提供模</w:t>
      </w:r>
      <w:r>
        <w:t>5</w:t>
      </w:r>
      <w:r>
        <w:t>的定时信号</w:t>
      </w:r>
      <w:r>
        <w:t>TY</w:t>
      </w:r>
      <w:r>
        <w:t>和</w:t>
      </w:r>
      <w:proofErr w:type="gramStart"/>
      <w:r>
        <w:t>模</w:t>
      </w:r>
      <w:r>
        <w:t>25</w:t>
      </w:r>
      <w:proofErr w:type="gramEnd"/>
      <w:r>
        <w:t>的定时信号</w:t>
      </w:r>
      <w:r>
        <w:t>TL</w:t>
      </w:r>
      <w:r>
        <w:t>。计数器选用集成电路</w:t>
      </w:r>
      <w:r>
        <w:t>74LS163</w:t>
      </w:r>
      <w:r>
        <w:t>进行设计较简便。</w:t>
      </w:r>
      <w:r>
        <w:t>74LS163</w:t>
      </w:r>
      <w:r>
        <w:t>是</w:t>
      </w:r>
      <w:r>
        <w:t>4</w:t>
      </w:r>
      <w:r>
        <w:t>位二进制同步计数器，它具有同步清零、同步置数的功能。</w:t>
      </w:r>
      <w:r>
        <w:t>74LS163</w:t>
      </w:r>
      <w:r>
        <w:t>的外引线排列图和时序波形图如图</w:t>
      </w:r>
      <w:r>
        <w:t>12</w:t>
      </w:r>
      <w:r>
        <w:t>、</w:t>
      </w:r>
      <w:r>
        <w:t>3</w:t>
      </w:r>
      <w:r>
        <w:t>所示，其功能表如表</w:t>
      </w:r>
      <w:r>
        <w:t>12</w:t>
      </w:r>
      <w:r>
        <w:t>、</w:t>
      </w:r>
      <w:r>
        <w:t>2</w:t>
      </w:r>
      <w:r>
        <w:t>所示。图中，是低电平有效的同</w:t>
      </w:r>
    </w:p>
    <w:p w:rsidR="00B715E0" w:rsidRDefault="00B715E0" w:rsidP="00B715E0">
      <w:hyperlink r:id="rId19" w:tgtFrame="_blank" w:history="1">
        <w:r>
          <w:rPr>
            <w:rStyle w:val="a3"/>
            <w:b/>
            <w:bCs/>
          </w:rPr>
          <w:t>定时器</w:t>
        </w:r>
      </w:hyperlink>
      <w:r>
        <w:t>由与系统</w:t>
      </w:r>
      <w:proofErr w:type="gramStart"/>
      <w:r>
        <w:t>秒</w:t>
      </w:r>
      <w:proofErr w:type="gramEnd"/>
      <w:r>
        <w:t>脉冲（由时钟脉冲产生器提供）同步的</w:t>
      </w:r>
      <w:r>
        <w:fldChar w:fldCharType="begin"/>
      </w:r>
      <w:r>
        <w:instrText xml:space="preserve"> HYPERLINK "http://www.hqew.com/tech/qtdz/200010160030.html" \t "_blank" </w:instrText>
      </w:r>
      <w:r>
        <w:fldChar w:fldCharType="separate"/>
      </w:r>
      <w:r>
        <w:rPr>
          <w:rStyle w:val="a3"/>
          <w:b/>
          <w:bCs/>
        </w:rPr>
        <w:t>计数器</w:t>
      </w:r>
      <w:r>
        <w:fldChar w:fldCharType="end"/>
      </w:r>
      <w:r>
        <w:t>构成，要求计数器在状态信号</w:t>
      </w:r>
      <w:hyperlink r:id="rId20" w:tgtFrame="_blank" w:history="1">
        <w:r>
          <w:rPr>
            <w:rStyle w:val="a3"/>
            <w:b/>
            <w:bCs/>
          </w:rPr>
          <w:t>ST</w:t>
        </w:r>
      </w:hyperlink>
      <w:r>
        <w:t>作用下，首先清零，然后在时钟脉冲上升</w:t>
      </w:r>
      <w:proofErr w:type="gramStart"/>
      <w:r>
        <w:t>沿作用</w:t>
      </w:r>
      <w:proofErr w:type="gramEnd"/>
      <w:r>
        <w:t>下，计数器从零开始进行增</w:t>
      </w:r>
      <w:r>
        <w:t>1</w:t>
      </w:r>
      <w:r>
        <w:t>计数，向控制器提供模</w:t>
      </w:r>
      <w:r>
        <w:t>5</w:t>
      </w:r>
      <w:r>
        <w:t>的定时信号</w:t>
      </w:r>
      <w:r>
        <w:t>TY</w:t>
      </w:r>
      <w:r>
        <w:t>和</w:t>
      </w:r>
      <w:proofErr w:type="gramStart"/>
      <w:r>
        <w:t>模</w:t>
      </w:r>
      <w:r>
        <w:t>25</w:t>
      </w:r>
      <w:proofErr w:type="gramEnd"/>
      <w:r>
        <w:t>的定时信号</w:t>
      </w:r>
      <w:r>
        <w:t>TL</w:t>
      </w:r>
      <w:r>
        <w:t>。</w:t>
      </w:r>
      <w:r>
        <w:br/>
      </w:r>
      <w:r>
        <w:t>计数器选用集成电路</w:t>
      </w:r>
      <w:r>
        <w:t>74LS163</w:t>
      </w:r>
      <w:r>
        <w:t>进行设计较简便。</w:t>
      </w:r>
      <w:r>
        <w:t>74LS163</w:t>
      </w:r>
      <w:r>
        <w:t>是</w:t>
      </w:r>
      <w:r>
        <w:t>4</w:t>
      </w:r>
      <w:r>
        <w:t>位二进制同步计数器，它具有同步清零、同步置数的功能。</w:t>
      </w:r>
      <w:r>
        <w:t>74LS163</w:t>
      </w:r>
      <w:r>
        <w:t>的外引线排列图和时序波形图如图</w:t>
      </w:r>
      <w:r>
        <w:fldChar w:fldCharType="begin"/>
      </w:r>
      <w:r>
        <w:instrText xml:space="preserve"> HYPERLINK "http://www.hqew.com/tech/ljq/200010230005/989732.html" \t "_blank" </w:instrText>
      </w:r>
      <w:r>
        <w:fldChar w:fldCharType="separate"/>
      </w:r>
      <w:r>
        <w:rPr>
          <w:rStyle w:val="a3"/>
          <w:b/>
          <w:bCs/>
        </w:rPr>
        <w:t>12</w:t>
      </w:r>
      <w:r>
        <w:fldChar w:fldCharType="end"/>
      </w:r>
      <w:r>
        <w:t>、</w:t>
      </w:r>
      <w:r>
        <w:t>3</w:t>
      </w:r>
      <w:r>
        <w:t>所示，其功能表如表</w:t>
      </w:r>
      <w:r>
        <w:t>12</w:t>
      </w:r>
      <w:r>
        <w:t>、</w:t>
      </w:r>
      <w:r>
        <w:t>2</w:t>
      </w:r>
      <w:r>
        <w:t>所示。图中，</w:t>
      </w:r>
      <w:r>
        <w:t xml:space="preserve"> </w:t>
      </w:r>
      <w:r>
        <w:t>是低电平有效的同步清零输入端，</w:t>
      </w:r>
      <w:r>
        <w:t xml:space="preserve"> </w:t>
      </w:r>
      <w:r>
        <w:t>是低电平有效才同步并行置数控制端，</w:t>
      </w:r>
      <w:proofErr w:type="spellStart"/>
      <w:r>
        <w:t>CTp</w:t>
      </w:r>
      <w:proofErr w:type="spellEnd"/>
      <w:r>
        <w:t>、</w:t>
      </w:r>
      <w:r>
        <w:t>CTT</w:t>
      </w:r>
      <w:r>
        <w:t>是计</w:t>
      </w:r>
      <w:r>
        <w:t xml:space="preserve"> </w:t>
      </w:r>
      <w:r>
        <w:t>图</w:t>
      </w:r>
      <w:r>
        <w:t>12</w:t>
      </w:r>
      <w:r>
        <w:t>、</w:t>
      </w:r>
      <w:r>
        <w:t xml:space="preserve">2 </w:t>
      </w:r>
      <w:r>
        <w:t>交通灯的</w:t>
      </w:r>
      <w:r>
        <w:t>ASM</w:t>
      </w:r>
      <w:proofErr w:type="gramStart"/>
      <w:r>
        <w:t>图数控制</w:t>
      </w:r>
      <w:proofErr w:type="gramEnd"/>
      <w:r>
        <w:t>端，</w:t>
      </w:r>
      <w:r>
        <w:t>CO</w:t>
      </w:r>
      <w:r>
        <w:t>是进位输出端，</w:t>
      </w:r>
      <w:r>
        <w:t>D0</w:t>
      </w:r>
      <w:r>
        <w:t>～</w:t>
      </w:r>
      <w:r>
        <w:t>D3</w:t>
      </w:r>
      <w:r>
        <w:t>是并行数据输入端，</w:t>
      </w:r>
      <w:r>
        <w:t>Q0</w:t>
      </w:r>
      <w:r>
        <w:t>～</w:t>
      </w:r>
      <w:r>
        <w:t>Q 3</w:t>
      </w:r>
      <w:r>
        <w:t>是数据输出端。由两片</w:t>
      </w:r>
      <w:r>
        <w:t>74LS163</w:t>
      </w:r>
      <w:r>
        <w:t>级</w:t>
      </w:r>
      <w:proofErr w:type="gramStart"/>
      <w:r>
        <w:t>联组成</w:t>
      </w:r>
      <w:proofErr w:type="gramEnd"/>
      <w:r>
        <w:t>的定时器电路如图</w:t>
      </w:r>
      <w:r>
        <w:t>12</w:t>
      </w:r>
      <w:r>
        <w:t>、</w:t>
      </w:r>
      <w:r>
        <w:t>4</w:t>
      </w:r>
      <w:r>
        <w:t>所示。电路的工作原理请自行分析。</w:t>
      </w:r>
      <w:r>
        <w:t xml:space="preserve"> </w:t>
      </w:r>
    </w:p>
    <w:tbl>
      <w:tblPr>
        <w:tblW w:w="455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68"/>
        <w:gridCol w:w="4168"/>
      </w:tblGrid>
      <w:tr w:rsidR="00B715E0" w:rsidTr="00B715E0">
        <w:tc>
          <w:tcPr>
            <w:tcW w:w="2200" w:type="pct"/>
            <w:vAlign w:val="center"/>
            <w:hideMark/>
          </w:tcPr>
          <w:p w:rsidR="00B715E0" w:rsidRDefault="00B715E0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2781300" cy="2247900"/>
                  <wp:effectExtent l="0" t="0" r="0" b="0"/>
                  <wp:docPr id="17" name="图片 17" descr="http://www.hqew.com/file/tech2/fangan/2010/0201/20093209112844220110518205049562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http://www.hqew.com/file/tech2/fangan/2010/0201/20093209112844220110518205049562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81300" cy="2247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00" w:type="pct"/>
            <w:vAlign w:val="center"/>
            <w:hideMark/>
          </w:tcPr>
          <w:p w:rsidR="00B715E0" w:rsidRDefault="00B715E0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2781300" cy="2247900"/>
                  <wp:effectExtent l="0" t="0" r="0" b="0"/>
                  <wp:docPr id="16" name="图片 16" descr="http://www.hqew.com/file/tech2/fangan/2010/0201/200932091128480201105182050495629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http://www.hqew.com/file/tech2/fangan/2010/0201/200932091128480201105182050495629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81300" cy="2247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715E0" w:rsidTr="00B715E0">
        <w:tc>
          <w:tcPr>
            <w:tcW w:w="0" w:type="auto"/>
            <w:gridSpan w:val="2"/>
            <w:vAlign w:val="center"/>
            <w:hideMark/>
          </w:tcPr>
          <w:p w:rsidR="00B715E0" w:rsidRDefault="00B715E0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</w:tbl>
    <w:p w:rsidR="00B715E0" w:rsidRDefault="00B715E0" w:rsidP="00B715E0">
      <w:pPr>
        <w:pStyle w:val="a5"/>
      </w:pPr>
    </w:p>
    <w:p w:rsidR="00B715E0" w:rsidRDefault="00B715E0" w:rsidP="00B715E0">
      <w:pPr>
        <w:pStyle w:val="a5"/>
      </w:pPr>
      <w:r>
        <w:t>（2）控制器</w:t>
      </w:r>
      <w:r>
        <w:br/>
        <w:t>控制器是交通管理的核心，它应该能够按照交通管理规则控制信号灯工作状态的转换。从ASM图可以列出控制器的状态转换表，如表12、3所示。选用两个D触发器FF1、</w:t>
      </w:r>
      <w:r>
        <w:fldChar w:fldCharType="begin"/>
      </w:r>
      <w:r>
        <w:instrText xml:space="preserve"> HYPERLINK "http://www.hqew.com/tech/qtdz/200010160031/1722642.html" \t "_blank" </w:instrText>
      </w:r>
      <w:r>
        <w:fldChar w:fldCharType="separate"/>
      </w:r>
      <w:r>
        <w:rPr>
          <w:rStyle w:val="a3"/>
          <w:b/>
          <w:bCs/>
        </w:rPr>
        <w:t>FFO</w:t>
      </w:r>
      <w:r>
        <w:fldChar w:fldCharType="end"/>
      </w:r>
      <w:proofErr w:type="gramStart"/>
      <w:r>
        <w:t>做为</w:t>
      </w:r>
      <w:proofErr w:type="gramEnd"/>
      <w:r>
        <w:t>时序寄存器产生 4种状态，控制器状态转换的条件为TL和TY，当控制器处于Q1n+1Q0n+1＝ 00状态时，如果TL＝ 0，则控制器保持在00状态；如果，则控制器转换到Q1n+1Q0n+1＝ 01状态。这两种情况与条件TY无关，所以用无关项"X"表示。其余情况依次类推，同时表中还列出了状态转换信号ST。</w:t>
      </w:r>
    </w:p>
    <w:p w:rsidR="00B715E0" w:rsidRDefault="00B715E0" w:rsidP="00B715E0">
      <w:pPr>
        <w:pStyle w:val="a5"/>
      </w:pPr>
      <w:r>
        <w:lastRenderedPageBreak/>
        <w:br/>
        <w:t>表12、2 74LS163功能表</w:t>
      </w:r>
      <w:r>
        <w:br/>
        <w:t>|</w:t>
      </w:r>
      <w:r>
        <w:rPr>
          <w:noProof/>
        </w:rPr>
        <w:drawing>
          <wp:inline distT="0" distB="0" distL="0" distR="0">
            <wp:extent cx="4467225" cy="1333500"/>
            <wp:effectExtent l="0" t="0" r="9525" b="0"/>
            <wp:docPr id="15" name="图片 15" descr="http://www.hqew.com/file/tech2/fangan/2010/0201/20093209112845020110518205049563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://www.hqew.com/file/tech2/fangan/2010/0201/200932091128450201105182050495630.gif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15E0" w:rsidRDefault="00B715E0" w:rsidP="00B715E0">
      <w:pPr>
        <w:pStyle w:val="a5"/>
      </w:pPr>
      <w:r>
        <w:t>表12、3 控制器状态转换表</w:t>
      </w:r>
      <w:r>
        <w:br/>
      </w:r>
      <w:r>
        <w:rPr>
          <w:noProof/>
        </w:rPr>
        <w:drawing>
          <wp:inline distT="0" distB="0" distL="0" distR="0">
            <wp:extent cx="4714875" cy="2219325"/>
            <wp:effectExtent l="0" t="0" r="9525" b="9525"/>
            <wp:docPr id="14" name="图片 14" descr="http://www.hqew.com/file/tech2/fangan/2010/0201/20093209112818620110518205049563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http://www.hqew.com/file/tech2/fangan/2010/0201/200932091128186201105182050495631.gif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15E0" w:rsidRDefault="00B715E0" w:rsidP="00B715E0">
      <w:pPr>
        <w:pStyle w:val="a5"/>
      </w:pPr>
      <w:r>
        <w:t>根据表12、3、可以推出状态方程和转换信号方程，其方法是：将Q1n+1、Q0n+1和 ST为1的项所对应的输人或状态转换条件变量相与，其中"1"用原变量表示，"0"用反变量表示，然后将各与项相或，即可得到下面的方程：</w:t>
      </w:r>
      <w:r>
        <w:br/>
      </w:r>
      <w:r>
        <w:rPr>
          <w:noProof/>
        </w:rPr>
        <w:drawing>
          <wp:inline distT="0" distB="0" distL="0" distR="0">
            <wp:extent cx="2867025" cy="1000125"/>
            <wp:effectExtent l="0" t="0" r="9525" b="9525"/>
            <wp:docPr id="13" name="图片 13" descr="http://www.hqew.com/file/tech2/fangan/2010/0201/20093209112824320110518205049563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://www.hqew.com/file/tech2/fangan/2010/0201/200932091128243201105182050495632.gif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>根据以上方程，选用数据选择器 74LS153来实现每个D触发器的输入函数，将触发器</w:t>
      </w:r>
      <w:proofErr w:type="gramStart"/>
      <w:r>
        <w:t>的现态值</w:t>
      </w:r>
      <w:proofErr w:type="gramEnd"/>
      <w:r>
        <w:t>（ ）加到74LS153的数据选择输入</w:t>
      </w:r>
      <w:proofErr w:type="gramStart"/>
      <w:r>
        <w:t>端作为</w:t>
      </w:r>
      <w:proofErr w:type="gramEnd"/>
      <w:r>
        <w:t>控制信号．即可实现控制器的功能。控制器的逻辑图如图12、5所示。图中R、C构成上电复位电路 。</w:t>
      </w:r>
    </w:p>
    <w:p w:rsidR="00B715E0" w:rsidRDefault="00B715E0">
      <w:pPr>
        <w:rPr>
          <w:rFonts w:hint="eastAsia"/>
        </w:rPr>
      </w:pPr>
    </w:p>
    <w:p w:rsidR="00B715E0" w:rsidRDefault="00B715E0">
      <w:pPr>
        <w:rPr>
          <w:rFonts w:hint="eastAsia"/>
        </w:rPr>
      </w:pPr>
    </w:p>
    <w:p w:rsidR="00B715E0" w:rsidRDefault="00B715E0">
      <w:pPr>
        <w:rPr>
          <w:rFonts w:hint="eastAsia"/>
        </w:rPr>
      </w:pPr>
    </w:p>
    <w:p w:rsidR="00B715E0" w:rsidRDefault="00B715E0">
      <w:pPr>
        <w:rPr>
          <w:rFonts w:hint="eastAsia"/>
        </w:rPr>
      </w:pPr>
    </w:p>
    <w:p w:rsidR="00B715E0" w:rsidRDefault="00B715E0">
      <w:pPr>
        <w:rPr>
          <w:rFonts w:hint="eastAsia"/>
        </w:rPr>
      </w:pPr>
      <w:r>
        <w:rPr>
          <w:rFonts w:ascii="Arial" w:hAnsi="Arial" w:cs="Arial"/>
          <w:noProof/>
          <w:sz w:val="18"/>
          <w:szCs w:val="18"/>
        </w:rPr>
        <w:lastRenderedPageBreak/>
        <w:drawing>
          <wp:inline distT="0" distB="0" distL="0" distR="0">
            <wp:extent cx="5274310" cy="3238887"/>
            <wp:effectExtent l="0" t="0" r="2540" b="0"/>
            <wp:docPr id="18" name="图片 18" descr="http://bbs.dianyuan.com/bbs/u/70/102779122528739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http://bbs.dianyuan.com/bbs/u/70/1027791225287394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38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15E0" w:rsidRDefault="00B715E0">
      <w:pPr>
        <w:rPr>
          <w:rFonts w:hint="eastAsia"/>
        </w:rPr>
      </w:pPr>
    </w:p>
    <w:p w:rsidR="00B715E0" w:rsidRDefault="00B715E0">
      <w:pPr>
        <w:rPr>
          <w:rFonts w:hint="eastAsia"/>
        </w:rPr>
      </w:pPr>
      <w:bookmarkStart w:id="64" w:name="_GoBack"/>
      <w:bookmarkEnd w:id="64"/>
    </w:p>
    <w:p w:rsidR="00B715E0" w:rsidRDefault="00B715E0">
      <w:pPr>
        <w:rPr>
          <w:rFonts w:hint="eastAsia"/>
        </w:rPr>
      </w:pPr>
    </w:p>
    <w:p w:rsidR="00B715E0" w:rsidRDefault="00B715E0">
      <w:pPr>
        <w:rPr>
          <w:rFonts w:hint="eastAsia"/>
        </w:rPr>
      </w:pPr>
    </w:p>
    <w:p w:rsidR="00B715E0" w:rsidRDefault="00B715E0">
      <w:pPr>
        <w:rPr>
          <w:rFonts w:hint="eastAsia"/>
        </w:rPr>
      </w:pPr>
    </w:p>
    <w:p w:rsidR="00B715E0" w:rsidRDefault="00B715E0">
      <w:pPr>
        <w:rPr>
          <w:rFonts w:hint="eastAsia"/>
        </w:rPr>
      </w:pPr>
    </w:p>
    <w:p w:rsidR="00B715E0" w:rsidRDefault="00B715E0">
      <w:pPr>
        <w:rPr>
          <w:rFonts w:hint="eastAsia"/>
        </w:rPr>
      </w:pPr>
    </w:p>
    <w:p w:rsidR="00B715E0" w:rsidRDefault="00B715E0">
      <w:pPr>
        <w:rPr>
          <w:rFonts w:hint="eastAsia"/>
        </w:rPr>
      </w:pPr>
    </w:p>
    <w:p w:rsidR="00B715E0" w:rsidRDefault="00B715E0">
      <w:pPr>
        <w:rPr>
          <w:rFonts w:hint="eastAsia"/>
        </w:rPr>
      </w:pPr>
    </w:p>
    <w:p w:rsidR="00B715E0" w:rsidRDefault="00B715E0">
      <w:pPr>
        <w:rPr>
          <w:rFonts w:hint="eastAsia"/>
        </w:rPr>
      </w:pPr>
    </w:p>
    <w:p w:rsidR="00B715E0" w:rsidRDefault="00B715E0">
      <w:pPr>
        <w:rPr>
          <w:rFonts w:hint="eastAsia"/>
        </w:rPr>
      </w:pPr>
    </w:p>
    <w:p w:rsidR="00B715E0" w:rsidRDefault="00B715E0">
      <w:pPr>
        <w:rPr>
          <w:rFonts w:hint="eastAsia"/>
        </w:rPr>
      </w:pPr>
    </w:p>
    <w:p w:rsidR="00B715E0" w:rsidRDefault="00B715E0">
      <w:pPr>
        <w:rPr>
          <w:rFonts w:hint="eastAsia"/>
        </w:rPr>
      </w:pPr>
    </w:p>
    <w:p w:rsidR="00B715E0" w:rsidRDefault="00B715E0">
      <w:pPr>
        <w:rPr>
          <w:rFonts w:hint="eastAsia"/>
        </w:rPr>
      </w:pPr>
    </w:p>
    <w:p w:rsidR="00B715E0" w:rsidRDefault="00B715E0">
      <w:pPr>
        <w:rPr>
          <w:rFonts w:hint="eastAsia"/>
        </w:rPr>
      </w:pPr>
    </w:p>
    <w:p w:rsidR="00B715E0" w:rsidRDefault="00B715E0">
      <w:pPr>
        <w:rPr>
          <w:rFonts w:hint="eastAsia"/>
        </w:rPr>
      </w:pPr>
    </w:p>
    <w:p w:rsidR="00B715E0" w:rsidRDefault="00B715E0">
      <w:pPr>
        <w:rPr>
          <w:rFonts w:hint="eastAsia"/>
        </w:rPr>
      </w:pPr>
    </w:p>
    <w:p w:rsidR="00B715E0" w:rsidRDefault="00B715E0">
      <w:pPr>
        <w:rPr>
          <w:rFonts w:hint="eastAsia"/>
        </w:rPr>
      </w:pPr>
    </w:p>
    <w:p w:rsidR="00B715E0" w:rsidRDefault="00B715E0">
      <w:pPr>
        <w:rPr>
          <w:rFonts w:hint="eastAsia"/>
        </w:rPr>
      </w:pPr>
    </w:p>
    <w:p w:rsidR="00B715E0" w:rsidRDefault="00B715E0" w:rsidP="00B715E0">
      <w:pPr>
        <w:pStyle w:val="a5"/>
      </w:pPr>
      <w:r>
        <w:rPr>
          <w:noProof/>
        </w:rPr>
        <w:lastRenderedPageBreak/>
        <w:drawing>
          <wp:inline distT="0" distB="0" distL="0" distR="0">
            <wp:extent cx="5410200" cy="3533775"/>
            <wp:effectExtent l="0" t="0" r="0" b="9525"/>
            <wp:docPr id="19" name="图片 19" descr="200807101642497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2008071016424973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15E0" w:rsidRDefault="00B715E0" w:rsidP="00B715E0">
      <w:pPr>
        <w:pStyle w:val="a5"/>
        <w:rPr>
          <w:rFonts w:hint="eastAsia"/>
          <w:color w:val="FF0000"/>
          <w:sz w:val="30"/>
          <w:szCs w:val="30"/>
        </w:rPr>
      </w:pPr>
      <w:r>
        <w:rPr>
          <w:rFonts w:hint="eastAsia"/>
          <w:color w:val="FF0000"/>
          <w:sz w:val="30"/>
          <w:szCs w:val="30"/>
        </w:rPr>
        <w:t>&lt;74LS00引脚图&gt;</w:t>
      </w:r>
    </w:p>
    <w:p w:rsidR="00B715E0" w:rsidRDefault="00B715E0" w:rsidP="00B715E0">
      <w:pPr>
        <w:pStyle w:val="a5"/>
        <w:rPr>
          <w:rFonts w:hint="eastAsia"/>
          <w:color w:val="000000"/>
        </w:rPr>
      </w:pPr>
      <w:r>
        <w:rPr>
          <w:rFonts w:hint="eastAsia"/>
          <w:sz w:val="18"/>
          <w:szCs w:val="18"/>
        </w:rPr>
        <w:t>74l</w:t>
      </w:r>
      <w:r>
        <w:rPr>
          <w:rFonts w:hint="eastAsia"/>
        </w:rPr>
        <w:t>s00 是常用的2</w:t>
      </w:r>
      <w:proofErr w:type="gramStart"/>
      <w:r>
        <w:rPr>
          <w:rFonts w:hint="eastAsia"/>
        </w:rPr>
        <w:t>输入四</w:t>
      </w:r>
      <w:proofErr w:type="gramEnd"/>
      <w:r>
        <w:rPr>
          <w:rFonts w:hint="eastAsia"/>
        </w:rPr>
        <w:t>与非门集成电路，他的作用很简单顾名思义就是实现一个与非门。</w:t>
      </w:r>
    </w:p>
    <w:p w:rsidR="00B715E0" w:rsidRDefault="00B715E0" w:rsidP="00B715E0">
      <w:pPr>
        <w:pStyle w:val="a5"/>
        <w:rPr>
          <w:rFonts w:hint="eastAsia"/>
        </w:rPr>
      </w:pPr>
      <w:proofErr w:type="spellStart"/>
      <w:r>
        <w:rPr>
          <w:rFonts w:hint="eastAsia"/>
        </w:rPr>
        <w:t>Vcc</w:t>
      </w:r>
      <w:proofErr w:type="spellEnd"/>
      <w:r>
        <w:rPr>
          <w:rFonts w:hint="eastAsia"/>
        </w:rPr>
        <w:t xml:space="preserve"> 4B 4A 4Y 3B 3A 3Y</w:t>
      </w:r>
      <w:r>
        <w:rPr>
          <w:rFonts w:hint="eastAsia"/>
        </w:rPr>
        <w:br/>
        <w:t xml:space="preserve">┌┴—┴—┴—┴—┴—┴—┴┐         </w:t>
      </w:r>
      <w:r>
        <w:rPr>
          <w:rFonts w:hint="eastAsia"/>
        </w:rPr>
        <w:br/>
        <w:t>__ │14 13 12 11 10 9 8│</w:t>
      </w:r>
      <w:r>
        <w:rPr>
          <w:rFonts w:hint="eastAsia"/>
        </w:rPr>
        <w:br/>
        <w:t>Y = AB ） │ 2</w:t>
      </w:r>
      <w:proofErr w:type="gramStart"/>
      <w:r>
        <w:rPr>
          <w:rFonts w:hint="eastAsia"/>
        </w:rPr>
        <w:t>输入四</w:t>
      </w:r>
      <w:proofErr w:type="gramEnd"/>
      <w:r>
        <w:rPr>
          <w:rFonts w:hint="eastAsia"/>
        </w:rPr>
        <w:t>正与非门 74LS00</w:t>
      </w:r>
      <w:r>
        <w:rPr>
          <w:rFonts w:hint="eastAsia"/>
        </w:rPr>
        <w:br/>
        <w:t>│ 1 2 3 4 5 6 7│</w:t>
      </w:r>
      <w:r>
        <w:rPr>
          <w:rFonts w:hint="eastAsia"/>
        </w:rPr>
        <w:br/>
        <w:t>└┬—┬—┬—┬—┬—┬—┬┘</w:t>
      </w:r>
      <w:r>
        <w:rPr>
          <w:rFonts w:hint="eastAsia"/>
        </w:rPr>
        <w:br/>
        <w:t xml:space="preserve">1A 1B 1Y 2A 2B 2Y GND </w:t>
      </w:r>
    </w:p>
    <w:p w:rsidR="00B715E0" w:rsidRDefault="00B715E0" w:rsidP="00B715E0">
      <w:pPr>
        <w:pStyle w:val="a5"/>
        <w:spacing w:line="240" w:lineRule="exact"/>
        <w:rPr>
          <w:rFonts w:hint="eastAsia"/>
        </w:rPr>
      </w:pPr>
      <w:r>
        <w:rPr>
          <w:rFonts w:hint="eastAsia"/>
        </w:rPr>
        <w:t>74LS00真值表：</w:t>
      </w:r>
      <w:r>
        <w:rPr>
          <w:rFonts w:hint="eastAsia"/>
        </w:rPr>
        <w:br/>
        <w:t>A＝1 B=1 Y=0</w:t>
      </w:r>
      <w:r>
        <w:rPr>
          <w:rFonts w:hint="eastAsia"/>
        </w:rPr>
        <w:br/>
        <w:t xml:space="preserve">A＝0 B=1 Y=1  </w:t>
      </w:r>
    </w:p>
    <w:p w:rsidR="00B715E0" w:rsidRDefault="00B715E0" w:rsidP="00B715E0">
      <w:pPr>
        <w:pStyle w:val="a5"/>
        <w:spacing w:line="240" w:lineRule="exact"/>
        <w:rPr>
          <w:rFonts w:hint="eastAsia"/>
        </w:rPr>
      </w:pPr>
      <w:r>
        <w:rPr>
          <w:rFonts w:hint="eastAsia"/>
        </w:rPr>
        <w:t>A＝1 B=0 Y=1</w:t>
      </w:r>
      <w:r>
        <w:rPr>
          <w:rFonts w:hint="eastAsia"/>
        </w:rPr>
        <w:br/>
        <w:t>A＝0 B=0 Y=1</w:t>
      </w:r>
    </w:p>
    <w:p w:rsidR="00B715E0" w:rsidRPr="00B715E0" w:rsidRDefault="00B715E0"/>
    <w:sectPr w:rsidR="00B715E0" w:rsidRPr="00B715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15E0"/>
    <w:rsid w:val="00B715E0"/>
    <w:rsid w:val="00C87DC7"/>
    <w:rsid w:val="00F86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715E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715E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715E0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B715E0"/>
    <w:rPr>
      <w:strike w:val="0"/>
      <w:dstrike w:val="0"/>
      <w:color w:val="07519A"/>
      <w:u w:val="none"/>
      <w:effect w:val="none"/>
    </w:rPr>
  </w:style>
  <w:style w:type="character" w:styleId="a4">
    <w:name w:val="Strong"/>
    <w:basedOn w:val="a0"/>
    <w:uiPriority w:val="22"/>
    <w:qFormat/>
    <w:rsid w:val="00B715E0"/>
    <w:rPr>
      <w:b/>
      <w:bCs/>
    </w:rPr>
  </w:style>
  <w:style w:type="paragraph" w:styleId="a5">
    <w:name w:val="Normal (Web)"/>
    <w:basedOn w:val="a"/>
    <w:semiHidden/>
    <w:unhideWhenUsed/>
    <w:rsid w:val="00B715E0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B715E0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B715E0"/>
    <w:rPr>
      <w:sz w:val="18"/>
      <w:szCs w:val="18"/>
    </w:rPr>
  </w:style>
  <w:style w:type="character" w:customStyle="1" w:styleId="ml101">
    <w:name w:val="ml101"/>
    <w:basedOn w:val="a0"/>
    <w:rsid w:val="00B715E0"/>
  </w:style>
  <w:style w:type="character" w:customStyle="1" w:styleId="link-blue">
    <w:name w:val="link-blue"/>
    <w:basedOn w:val="a0"/>
    <w:rsid w:val="00B715E0"/>
  </w:style>
  <w:style w:type="character" w:customStyle="1" w:styleId="4Char">
    <w:name w:val="标题 4 Char"/>
    <w:basedOn w:val="a0"/>
    <w:link w:val="4"/>
    <w:uiPriority w:val="9"/>
    <w:semiHidden/>
    <w:rsid w:val="00B715E0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g-ta-c">
    <w:name w:val="g-ta-c"/>
    <w:basedOn w:val="a"/>
    <w:rsid w:val="00B715E0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715E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715E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715E0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B715E0"/>
    <w:rPr>
      <w:strike w:val="0"/>
      <w:dstrike w:val="0"/>
      <w:color w:val="07519A"/>
      <w:u w:val="none"/>
      <w:effect w:val="none"/>
    </w:rPr>
  </w:style>
  <w:style w:type="character" w:styleId="a4">
    <w:name w:val="Strong"/>
    <w:basedOn w:val="a0"/>
    <w:uiPriority w:val="22"/>
    <w:qFormat/>
    <w:rsid w:val="00B715E0"/>
    <w:rPr>
      <w:b/>
      <w:bCs/>
    </w:rPr>
  </w:style>
  <w:style w:type="paragraph" w:styleId="a5">
    <w:name w:val="Normal (Web)"/>
    <w:basedOn w:val="a"/>
    <w:semiHidden/>
    <w:unhideWhenUsed/>
    <w:rsid w:val="00B715E0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B715E0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B715E0"/>
    <w:rPr>
      <w:sz w:val="18"/>
      <w:szCs w:val="18"/>
    </w:rPr>
  </w:style>
  <w:style w:type="character" w:customStyle="1" w:styleId="ml101">
    <w:name w:val="ml101"/>
    <w:basedOn w:val="a0"/>
    <w:rsid w:val="00B715E0"/>
  </w:style>
  <w:style w:type="character" w:customStyle="1" w:styleId="link-blue">
    <w:name w:val="link-blue"/>
    <w:basedOn w:val="a0"/>
    <w:rsid w:val="00B715E0"/>
  </w:style>
  <w:style w:type="character" w:customStyle="1" w:styleId="4Char">
    <w:name w:val="标题 4 Char"/>
    <w:basedOn w:val="a0"/>
    <w:link w:val="4"/>
    <w:uiPriority w:val="9"/>
    <w:semiHidden/>
    <w:rsid w:val="00B715E0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g-ta-c">
    <w:name w:val="g-ta-c"/>
    <w:basedOn w:val="a"/>
    <w:rsid w:val="00B715E0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935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3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24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569863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9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257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C4C4C4"/>
                        <w:bottom w:val="none" w:sz="0" w:space="0" w:color="auto"/>
                        <w:right w:val="single" w:sz="6" w:space="0" w:color="C4C4C4"/>
                      </w:divBdr>
                      <w:divsChild>
                        <w:div w:id="503471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70568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C4C4C4"/>
                        <w:left w:val="single" w:sz="6" w:space="22" w:color="C4C4C4"/>
                        <w:bottom w:val="single" w:sz="6" w:space="8" w:color="C4C4C4"/>
                        <w:right w:val="single" w:sz="6" w:space="22" w:color="C4C4C4"/>
                      </w:divBdr>
                      <w:divsChild>
                        <w:div w:id="1805655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1957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230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80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6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431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624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892081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</w:div>
                            <w:div w:id="71389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4.jpeg"/><Relationship Id="rId18" Type="http://schemas.openxmlformats.org/officeDocument/2006/relationships/hyperlink" Target="http://bbs.hqew.com/viewthread.php?tid=397664" TargetMode="External"/><Relationship Id="rId26" Type="http://schemas.openxmlformats.org/officeDocument/2006/relationships/image" Target="media/image13.jpeg"/><Relationship Id="rId3" Type="http://schemas.openxmlformats.org/officeDocument/2006/relationships/settings" Target="settings.xml"/><Relationship Id="rId21" Type="http://schemas.openxmlformats.org/officeDocument/2006/relationships/image" Target="media/image8.jpeg"/><Relationship Id="rId7" Type="http://schemas.openxmlformats.org/officeDocument/2006/relationships/hyperlink" Target="http://www.838dz.com/d/file/ad/PCB/2010-06-04/af4cbf06c5e14766ae7583ebb63d10b9.jpg" TargetMode="External"/><Relationship Id="rId12" Type="http://schemas.openxmlformats.org/officeDocument/2006/relationships/hyperlink" Target="http://www.838dz.com/d/file/ad/PCB/2010-06-04/52ee7567d48b5ec16bcbddd56b1fc5eb.jpg" TargetMode="External"/><Relationship Id="rId17" Type="http://schemas.openxmlformats.org/officeDocument/2006/relationships/image" Target="media/image7.jpeg"/><Relationship Id="rId25" Type="http://schemas.openxmlformats.org/officeDocument/2006/relationships/image" Target="media/image12.gif"/><Relationship Id="rId2" Type="http://schemas.microsoft.com/office/2007/relationships/stylesWithEffects" Target="stylesWithEffects.xml"/><Relationship Id="rId16" Type="http://schemas.openxmlformats.org/officeDocument/2006/relationships/image" Target="media/image6.jpeg"/><Relationship Id="rId20" Type="http://schemas.openxmlformats.org/officeDocument/2006/relationships/hyperlink" Target="http://www.hqew.com/tech/qtdz/200010160031/1657418.html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3.jpeg"/><Relationship Id="rId24" Type="http://schemas.openxmlformats.org/officeDocument/2006/relationships/image" Target="media/image11.gif"/><Relationship Id="rId5" Type="http://schemas.openxmlformats.org/officeDocument/2006/relationships/hyperlink" Target="http://www.838dz.com/d/file/ad/PCB/2010-06-04/4ebdfa9570e3f868ff0449b2d0643a26.jpg" TargetMode="External"/><Relationship Id="rId15" Type="http://schemas.openxmlformats.org/officeDocument/2006/relationships/image" Target="media/image5.jpeg"/><Relationship Id="rId23" Type="http://schemas.openxmlformats.org/officeDocument/2006/relationships/image" Target="media/image10.gif"/><Relationship Id="rId28" Type="http://schemas.openxmlformats.org/officeDocument/2006/relationships/fontTable" Target="fontTable.xml"/><Relationship Id="rId10" Type="http://schemas.openxmlformats.org/officeDocument/2006/relationships/hyperlink" Target="http://www.838dz.com/d/file/ad/PCB/2010-06-04/eb03174e11d835361c100673aaddfb3e.jpg" TargetMode="External"/><Relationship Id="rId19" Type="http://schemas.openxmlformats.org/officeDocument/2006/relationships/hyperlink" Target="http://www.hqew.com/tech/qtdz/200010160006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838dz.com/d/file/ad/PCB/2010-06-04/http:/www.838dz.com/d/file/ad/PCB/2010-06-04/1005ade40a353ae818358edbc2197f48.jpg" TargetMode="External"/><Relationship Id="rId14" Type="http://schemas.openxmlformats.org/officeDocument/2006/relationships/hyperlink" Target="http://www.elecfans.com/yuanqijian/jiekou/200712176678.html" TargetMode="External"/><Relationship Id="rId22" Type="http://schemas.openxmlformats.org/officeDocument/2006/relationships/image" Target="media/image9.gif"/><Relationship Id="rId27" Type="http://schemas.openxmlformats.org/officeDocument/2006/relationships/image" Target="media/image14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803</Words>
  <Characters>4583</Characters>
  <Application>Microsoft Office Word</Application>
  <DocSecurity>0</DocSecurity>
  <Lines>38</Lines>
  <Paragraphs>10</Paragraphs>
  <ScaleCrop>false</ScaleCrop>
  <Company>微软中国</Company>
  <LinksUpToDate>false</LinksUpToDate>
  <CharactersWithSpaces>5376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Tclsevers</dc:creator>
  <cp:lastModifiedBy>Tclsevers</cp:lastModifiedBy>
  <cp:revision>1</cp:revision>
  <dcterms:created xsi:type="dcterms:W3CDTF">2012-10-30T16:36:00Z</dcterms:created>
  <dcterms:modified xsi:type="dcterms:W3CDTF">2012-10-30T16:47:00Z</dcterms:modified>
</cp:coreProperties>
</file>